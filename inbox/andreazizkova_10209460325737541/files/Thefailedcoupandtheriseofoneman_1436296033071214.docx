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5B07D" w14:textId="77777777" w:rsidR="008F261F" w:rsidRPr="004465B6" w:rsidRDefault="005C48D5" w:rsidP="005C48D5">
      <w:pPr>
        <w:jc w:val="center"/>
        <w:rPr>
          <w:i/>
          <w:lang w:val="en-GB"/>
        </w:rPr>
      </w:pPr>
      <w:r w:rsidRPr="004465B6">
        <w:rPr>
          <w:i/>
          <w:lang w:val="en-GB"/>
        </w:rPr>
        <w:t>The failed coup and the rise of one man’s power</w:t>
      </w:r>
    </w:p>
    <w:p w14:paraId="68707FC7" w14:textId="77777777" w:rsidR="005C48D5" w:rsidRPr="004465B6" w:rsidRDefault="005C48D5" w:rsidP="005C48D5">
      <w:pPr>
        <w:jc w:val="center"/>
        <w:rPr>
          <w:lang w:val="en-GB"/>
        </w:rPr>
      </w:pPr>
    </w:p>
    <w:p w14:paraId="3EE2E35D" w14:textId="77777777" w:rsidR="001054A1" w:rsidRPr="004465B6" w:rsidRDefault="001054A1" w:rsidP="001054A1">
      <w:pPr>
        <w:jc w:val="both"/>
        <w:rPr>
          <w:lang w:val="en-GB"/>
        </w:rPr>
      </w:pPr>
    </w:p>
    <w:p w14:paraId="6111F494" w14:textId="62B0435F" w:rsidR="00587DA4" w:rsidRDefault="0013537F" w:rsidP="00CE5C6D">
      <w:pPr>
        <w:jc w:val="both"/>
        <w:rPr>
          <w:lang w:val="en-GB"/>
        </w:rPr>
      </w:pPr>
      <w:r>
        <w:rPr>
          <w:lang w:val="en-GB"/>
        </w:rPr>
        <w:t xml:space="preserve"> </w:t>
      </w:r>
      <w:r w:rsidR="004465B6">
        <w:rPr>
          <w:lang w:val="en-GB"/>
        </w:rPr>
        <w:t xml:space="preserve">In my short </w:t>
      </w:r>
      <w:r w:rsidR="00F40AA7">
        <w:rPr>
          <w:lang w:val="en-GB"/>
        </w:rPr>
        <w:t>seminary work I had set a goal</w:t>
      </w:r>
      <w:r w:rsidR="004465B6">
        <w:rPr>
          <w:lang w:val="en-GB"/>
        </w:rPr>
        <w:t xml:space="preserve"> of examining and trying to summarize</w:t>
      </w:r>
      <w:ins w:id="0" w:author="taddy.fort@live.com" w:date="2017-01-30T18:36:00Z">
        <w:r w:rsidR="00CD7ADA">
          <w:rPr>
            <w:lang w:val="en-GB"/>
          </w:rPr>
          <w:t xml:space="preserve"> a</w:t>
        </w:r>
      </w:ins>
      <w:r w:rsidR="004465B6">
        <w:rPr>
          <w:lang w:val="en-GB"/>
        </w:rPr>
        <w:t xml:space="preserve"> situation </w:t>
      </w:r>
      <w:r w:rsidR="00025000">
        <w:rPr>
          <w:lang w:val="en-GB"/>
        </w:rPr>
        <w:t xml:space="preserve">of </w:t>
      </w:r>
      <w:del w:id="1" w:author="taddy.fort@live.com" w:date="2017-01-30T18:36:00Z">
        <w:r w:rsidR="004465B6" w:rsidDel="00CD7ADA">
          <w:rPr>
            <w:lang w:val="en-GB"/>
          </w:rPr>
          <w:delText xml:space="preserve"> </w:delText>
        </w:r>
      </w:del>
      <w:r w:rsidR="004465B6">
        <w:rPr>
          <w:lang w:val="en-GB"/>
        </w:rPr>
        <w:t>the failed military coup d’état in Turkey. This t</w:t>
      </w:r>
      <w:r w:rsidR="00F40AA7">
        <w:rPr>
          <w:lang w:val="en-GB"/>
        </w:rPr>
        <w:t xml:space="preserve">opic can hardly be </w:t>
      </w:r>
      <w:del w:id="2" w:author="taddy.fort@live.com" w:date="2017-01-30T18:36:00Z">
        <w:r w:rsidR="00F40AA7" w:rsidDel="00CD7ADA">
          <w:rPr>
            <w:lang w:val="en-GB"/>
          </w:rPr>
          <w:delText>explored o</w:delText>
        </w:r>
        <w:r w:rsidR="00EB48A3" w:rsidDel="00CD7ADA">
          <w:rPr>
            <w:lang w:val="en-GB"/>
          </w:rPr>
          <w:delText>n such a small amount of text</w:delText>
        </w:r>
      </w:del>
      <w:ins w:id="3" w:author="taddy.fort@live.com" w:date="2017-01-30T18:36:00Z">
        <w:r w:rsidR="00CD7ADA">
          <w:rPr>
            <w:lang w:val="en-GB"/>
          </w:rPr>
          <w:t xml:space="preserve">thoroughly </w:t>
        </w:r>
      </w:ins>
      <w:ins w:id="4" w:author="taddy.fort@live.com" w:date="2017-01-30T18:37:00Z">
        <w:r w:rsidR="00CD7ADA">
          <w:rPr>
            <w:lang w:val="en-GB"/>
          </w:rPr>
          <w:t>analysed</w:t>
        </w:r>
      </w:ins>
      <w:ins w:id="5" w:author="taddy.fort@live.com" w:date="2017-01-30T18:36:00Z">
        <w:r w:rsidR="00CD7ADA">
          <w:rPr>
            <w:lang w:val="en-GB"/>
          </w:rPr>
          <w:t xml:space="preserve"> </w:t>
        </w:r>
      </w:ins>
      <w:ins w:id="6" w:author="taddy.fort@live.com" w:date="2017-01-30T18:37:00Z">
        <w:r w:rsidR="00CD7ADA">
          <w:rPr>
            <w:lang w:val="en-GB"/>
          </w:rPr>
          <w:t>in such a small article</w:t>
        </w:r>
      </w:ins>
      <w:r w:rsidR="00F40AA7">
        <w:rPr>
          <w:lang w:val="en-GB"/>
        </w:rPr>
        <w:t>, especially when the situation develops every day and it</w:t>
      </w:r>
      <w:r w:rsidR="00EB48A3">
        <w:rPr>
          <w:lang w:val="en-GB"/>
        </w:rPr>
        <w:t xml:space="preserve"> is unsure what</w:t>
      </w:r>
      <w:r w:rsidR="00F40AA7">
        <w:rPr>
          <w:lang w:val="en-GB"/>
        </w:rPr>
        <w:t xml:space="preserve"> tomorrow</w:t>
      </w:r>
      <w:r w:rsidR="00EB48A3">
        <w:rPr>
          <w:lang w:val="en-GB"/>
        </w:rPr>
        <w:t xml:space="preserve"> might bring</w:t>
      </w:r>
      <w:r w:rsidR="00F40AA7">
        <w:rPr>
          <w:lang w:val="en-GB"/>
        </w:rPr>
        <w:t xml:space="preserve">. </w:t>
      </w:r>
      <w:r w:rsidR="00EB48A3">
        <w:rPr>
          <w:lang w:val="en-GB"/>
        </w:rPr>
        <w:t>On the following pages</w:t>
      </w:r>
      <w:del w:id="7" w:author="taddy.fort@live.com" w:date="2017-01-30T18:37:00Z">
        <w:r w:rsidR="00EB48A3" w:rsidDel="00CD7ADA">
          <w:rPr>
            <w:lang w:val="en-GB"/>
          </w:rPr>
          <w:delText xml:space="preserve"> </w:delText>
        </w:r>
      </w:del>
      <w:ins w:id="8" w:author="taddy.fort@live.com" w:date="2017-01-30T18:37:00Z">
        <w:r w:rsidR="00CD7ADA">
          <w:rPr>
            <w:lang w:val="en-GB"/>
          </w:rPr>
          <w:t xml:space="preserve"> </w:t>
        </w:r>
      </w:ins>
      <w:r w:rsidR="00EB48A3">
        <w:rPr>
          <w:lang w:val="en-GB"/>
        </w:rPr>
        <w:t xml:space="preserve">I will discuss the </w:t>
      </w:r>
      <w:del w:id="9" w:author="taddy.fort@live.com" w:date="2017-01-30T18:37:00Z">
        <w:r w:rsidR="00025000" w:rsidDel="00CD7ADA">
          <w:rPr>
            <w:lang w:val="en-GB"/>
          </w:rPr>
          <w:delText xml:space="preserve">action </w:delText>
        </w:r>
      </w:del>
      <w:ins w:id="10" w:author="taddy.fort@live.com" w:date="2017-01-30T18:37:00Z">
        <w:r w:rsidR="00CD7ADA">
          <w:rPr>
            <w:lang w:val="en-GB"/>
          </w:rPr>
          <w:t>event</w:t>
        </w:r>
      </w:ins>
      <w:ins w:id="11" w:author="taddy.fort@live.com" w:date="2017-01-30T18:39:00Z">
        <w:r w:rsidR="00CD7ADA">
          <w:rPr>
            <w:lang w:val="en-GB"/>
          </w:rPr>
          <w:t>,</w:t>
        </w:r>
      </w:ins>
      <w:ins w:id="12" w:author="taddy.fort@live.com" w:date="2017-01-30T18:37:00Z">
        <w:r w:rsidR="00CD7ADA">
          <w:rPr>
            <w:lang w:val="en-GB"/>
          </w:rPr>
          <w:t xml:space="preserve"> which purpose or planning is yet to be clear</w:t>
        </w:r>
      </w:ins>
      <w:ins w:id="13" w:author="taddy.fort@live.com" w:date="2017-01-30T18:39:00Z">
        <w:r w:rsidR="00CD7ADA">
          <w:rPr>
            <w:lang w:val="en-GB"/>
          </w:rPr>
          <w:t>,</w:t>
        </w:r>
      </w:ins>
      <w:ins w:id="14" w:author="taddy.fort@live.com" w:date="2017-01-30T18:37:00Z">
        <w:r w:rsidR="00CD7ADA">
          <w:rPr>
            <w:lang w:val="en-GB"/>
          </w:rPr>
          <w:t xml:space="preserve"> and</w:t>
        </w:r>
      </w:ins>
      <w:del w:id="15" w:author="taddy.fort@live.com" w:date="2017-01-30T18:39:00Z">
        <w:r w:rsidR="00025000" w:rsidDel="00CD7ADA">
          <w:rPr>
            <w:lang w:val="en-GB"/>
          </w:rPr>
          <w:delText>that is still unclear in the question of its planning or purpose and</w:delText>
        </w:r>
      </w:del>
      <w:r w:rsidR="00025000">
        <w:rPr>
          <w:lang w:val="en-GB"/>
        </w:rPr>
        <w:t xml:space="preserve"> its following repressions on more than 50 000 citizens of Turkey. I will </w:t>
      </w:r>
      <w:r>
        <w:rPr>
          <w:lang w:val="en-GB"/>
        </w:rPr>
        <w:t xml:space="preserve">describe the development of the coup alone and at least evaluate </w:t>
      </w:r>
      <w:del w:id="16" w:author="taddy.fort@live.com" w:date="2017-01-30T18:39:00Z">
        <w:r w:rsidDel="00CD7ADA">
          <w:rPr>
            <w:lang w:val="en-GB"/>
          </w:rPr>
          <w:delText xml:space="preserve">current </w:delText>
        </w:r>
      </w:del>
      <w:ins w:id="17" w:author="taddy.fort@live.com" w:date="2017-01-30T18:39:00Z">
        <w:r w:rsidR="00CD7ADA" w:rsidRPr="00CD7ADA">
          <w:rPr>
            <w:lang w:val="en-GB"/>
          </w:rPr>
          <w:t>contemporary</w:t>
        </w:r>
        <w:r w:rsidR="00CD7ADA">
          <w:rPr>
            <w:lang w:val="en-GB"/>
          </w:rPr>
          <w:t xml:space="preserve"> </w:t>
        </w:r>
      </w:ins>
      <w:r>
        <w:rPr>
          <w:lang w:val="en-GB"/>
        </w:rPr>
        <w:t xml:space="preserve">situation that could change the modern way of Turkish politics. </w:t>
      </w:r>
      <w:r w:rsidR="007E1E08">
        <w:rPr>
          <w:lang w:val="en-GB"/>
        </w:rPr>
        <w:t>And in truth, situation, that already made its changes.</w:t>
      </w:r>
      <w:del w:id="18" w:author="taddy.fort@live.com" w:date="2017-01-30T18:40:00Z">
        <w:r w:rsidR="007E1E08" w:rsidDel="00CD7ADA">
          <w:rPr>
            <w:lang w:val="en-GB"/>
          </w:rPr>
          <w:delText xml:space="preserve"> </w:delText>
        </w:r>
      </w:del>
    </w:p>
    <w:p w14:paraId="2456C023" w14:textId="77777777" w:rsidR="00ED7EE4" w:rsidRDefault="00ED7EE4" w:rsidP="00CE5C6D">
      <w:pPr>
        <w:jc w:val="both"/>
        <w:rPr>
          <w:lang w:val="en-GB"/>
        </w:rPr>
      </w:pPr>
    </w:p>
    <w:p w14:paraId="2F15D050" w14:textId="50073D00" w:rsidR="00ED7EE4" w:rsidRDefault="007E1E08" w:rsidP="00CE5C6D">
      <w:pPr>
        <w:jc w:val="both"/>
        <w:rPr>
          <w:lang w:val="en-GB"/>
        </w:rPr>
      </w:pPr>
      <w:r>
        <w:rPr>
          <w:lang w:val="en-GB"/>
        </w:rPr>
        <w:t xml:space="preserve"> As we could see</w:t>
      </w:r>
      <w:r w:rsidR="00ED7EE4">
        <w:rPr>
          <w:lang w:val="en-GB"/>
        </w:rPr>
        <w:t xml:space="preserve"> in other coups through</w:t>
      </w:r>
      <w:ins w:id="19" w:author="taddy.fort@live.com" w:date="2017-01-30T18:40:00Z">
        <w:r w:rsidR="00CD7ADA">
          <w:rPr>
            <w:lang w:val="en-GB"/>
          </w:rPr>
          <w:t>out</w:t>
        </w:r>
      </w:ins>
      <w:r w:rsidR="00ED7EE4">
        <w:rPr>
          <w:lang w:val="en-GB"/>
        </w:rPr>
        <w:t xml:space="preserve"> the history, it is not unequivocally </w:t>
      </w:r>
      <w:del w:id="20" w:author="taddy.fort@live.com" w:date="2017-01-30T18:42:00Z">
        <w:r w:rsidR="00ED7EE4" w:rsidDel="00056484">
          <w:rPr>
            <w:lang w:val="en-GB"/>
          </w:rPr>
          <w:delText xml:space="preserve">fight </w:delText>
        </w:r>
      </w:del>
      <w:ins w:id="21" w:author="taddy.fort@live.com" w:date="2017-01-30T18:42:00Z">
        <w:r w:rsidR="00056484">
          <w:rPr>
            <w:lang w:val="en-GB"/>
          </w:rPr>
          <w:t xml:space="preserve">fought </w:t>
        </w:r>
      </w:ins>
      <w:r w:rsidR="00ED7EE4">
        <w:rPr>
          <w:lang w:val="en-GB"/>
        </w:rPr>
        <w:t xml:space="preserve">between democracy and the forces </w:t>
      </w:r>
      <w:ins w:id="22" w:author="taddy.fort@live.com" w:date="2017-01-30T18:42:00Z">
        <w:r w:rsidR="00056484">
          <w:rPr>
            <w:lang w:val="en-GB"/>
          </w:rPr>
          <w:t>that try to destroy her</w:t>
        </w:r>
      </w:ins>
      <w:del w:id="23" w:author="taddy.fort@live.com" w:date="2017-01-30T18:42:00Z">
        <w:r w:rsidR="00ED7EE4" w:rsidDel="00056484">
          <w:rPr>
            <w:lang w:val="en-GB"/>
          </w:rPr>
          <w:delText>to destroy it</w:delText>
        </w:r>
      </w:del>
      <w:r w:rsidR="00ED7EE4">
        <w:rPr>
          <w:lang w:val="en-GB"/>
        </w:rPr>
        <w:t xml:space="preserve">. </w:t>
      </w:r>
      <w:ins w:id="24" w:author="taddy.fort@live.com" w:date="2017-01-30T18:47:00Z">
        <w:r w:rsidR="00056484">
          <w:rPr>
            <w:lang w:val="en-GB"/>
          </w:rPr>
          <w:t xml:space="preserve">Even though we would like to call the pre-system in Turkey fully democratic, we can’t since there </w:t>
        </w:r>
      </w:ins>
      <w:ins w:id="25" w:author="taddy.fort@live.com" w:date="2017-01-30T18:48:00Z">
        <w:r w:rsidR="00056484">
          <w:rPr>
            <w:lang w:val="en-GB"/>
          </w:rPr>
          <w:t>is</w:t>
        </w:r>
      </w:ins>
      <w:ins w:id="26" w:author="taddy.fort@live.com" w:date="2017-01-30T18:47:00Z">
        <w:r w:rsidR="00056484">
          <w:rPr>
            <w:lang w:val="en-GB"/>
          </w:rPr>
          <w:t xml:space="preserve"> still a lot of flaws in it</w:t>
        </w:r>
      </w:ins>
      <w:del w:id="27" w:author="taddy.fort@live.com" w:date="2017-01-30T18:47:00Z">
        <w:r w:rsidR="00ED7EE4" w:rsidDel="00056484">
          <w:rPr>
            <w:lang w:val="en-GB"/>
          </w:rPr>
          <w:delText>However we want, we cannot call the pre-system in Turkey fully democratic</w:delText>
        </w:r>
      </w:del>
      <w:r w:rsidR="00ED7EE4">
        <w:rPr>
          <w:lang w:val="en-GB"/>
        </w:rPr>
        <w:t>. And with</w:t>
      </w:r>
      <w:ins w:id="28" w:author="taddy.fort@live.com" w:date="2017-01-30T18:47:00Z">
        <w:r w:rsidR="00056484">
          <w:rPr>
            <w:lang w:val="en-GB"/>
          </w:rPr>
          <w:t xml:space="preserve"> the</w:t>
        </w:r>
      </w:ins>
      <w:r w:rsidR="00ED7EE4">
        <w:rPr>
          <w:lang w:val="en-GB"/>
        </w:rPr>
        <w:t xml:space="preserve"> coup’</w:t>
      </w:r>
      <w:r w:rsidR="008C2330">
        <w:rPr>
          <w:lang w:val="en-GB"/>
        </w:rPr>
        <w:t xml:space="preserve">s </w:t>
      </w:r>
      <w:r w:rsidR="00504918">
        <w:rPr>
          <w:lang w:val="en-GB"/>
        </w:rPr>
        <w:t>failure</w:t>
      </w:r>
      <w:r>
        <w:rPr>
          <w:lang w:val="en-GB"/>
        </w:rPr>
        <w:t xml:space="preserve">, there </w:t>
      </w:r>
      <w:del w:id="29" w:author="taddy.fort@live.com" w:date="2017-01-30T18:47:00Z">
        <w:r w:rsidDel="00056484">
          <w:rPr>
            <w:lang w:val="en-GB"/>
          </w:rPr>
          <w:delText xml:space="preserve">is </w:delText>
        </w:r>
      </w:del>
      <w:ins w:id="30" w:author="taddy.fort@live.com" w:date="2017-01-30T18:47:00Z">
        <w:r w:rsidR="00056484">
          <w:rPr>
            <w:lang w:val="en-GB"/>
          </w:rPr>
          <w:t xml:space="preserve">remains </w:t>
        </w:r>
      </w:ins>
      <w:r>
        <w:rPr>
          <w:lang w:val="en-GB"/>
        </w:rPr>
        <w:t xml:space="preserve">a threat to the </w:t>
      </w:r>
      <w:r w:rsidR="00504918">
        <w:rPr>
          <w:lang w:val="en-GB"/>
        </w:rPr>
        <w:t>democracy</w:t>
      </w:r>
      <w:r>
        <w:rPr>
          <w:lang w:val="en-GB"/>
        </w:rPr>
        <w:t xml:space="preserve"> (in the Turkish way of meaning</w:t>
      </w:r>
      <w:ins w:id="31" w:author="taddy.fort@live.com" w:date="2017-01-30T18:48:00Z">
        <w:r w:rsidR="00056484">
          <w:rPr>
            <w:lang w:val="en-GB"/>
          </w:rPr>
          <w:t>), rooted in the events of the past.</w:t>
        </w:r>
      </w:ins>
      <w:del w:id="32" w:author="taddy.fort@live.com" w:date="2017-01-30T18:48:00Z">
        <w:r w:rsidDel="00056484">
          <w:rPr>
            <w:lang w:val="en-GB"/>
          </w:rPr>
          <w:delText>)</w:delText>
        </w:r>
        <w:r w:rsidR="00504918" w:rsidDel="00056484">
          <w:rPr>
            <w:lang w:val="en-GB"/>
          </w:rPr>
          <w:delText xml:space="preserve"> from before. </w:delText>
        </w:r>
      </w:del>
    </w:p>
    <w:p w14:paraId="1CC438FB" w14:textId="77777777" w:rsidR="0078181C" w:rsidRDefault="0078181C" w:rsidP="00CE5C6D">
      <w:pPr>
        <w:jc w:val="both"/>
        <w:rPr>
          <w:lang w:val="en-GB"/>
        </w:rPr>
      </w:pPr>
    </w:p>
    <w:p w14:paraId="6310F770" w14:textId="76388C33" w:rsidR="006C6C5B" w:rsidRPr="006C6C5B" w:rsidRDefault="006C6C5B" w:rsidP="00CE5C6D">
      <w:pPr>
        <w:jc w:val="both"/>
        <w:rPr>
          <w:b/>
          <w:lang w:val="en-GB"/>
        </w:rPr>
      </w:pPr>
      <w:r w:rsidRPr="00A90EBA">
        <w:rPr>
          <w:b/>
          <w:lang w:val="en-GB"/>
        </w:rPr>
        <w:t>What happened</w:t>
      </w:r>
    </w:p>
    <w:p w14:paraId="670A479A" w14:textId="3FF6A90B" w:rsidR="006C6C5B" w:rsidRDefault="0078181C" w:rsidP="00CE5C6D">
      <w:pPr>
        <w:jc w:val="both"/>
        <w:rPr>
          <w:lang w:val="en-GB"/>
        </w:rPr>
      </w:pPr>
      <w:r>
        <w:rPr>
          <w:lang w:val="en-GB"/>
        </w:rPr>
        <w:t xml:space="preserve">On </w:t>
      </w:r>
      <w:ins w:id="33" w:author="taddy.fort@live.com" w:date="2017-01-30T18:52:00Z">
        <w:r w:rsidR="00056484">
          <w:rPr>
            <w:lang w:val="en-GB"/>
          </w:rPr>
          <w:t xml:space="preserve">the </w:t>
        </w:r>
      </w:ins>
      <w:r>
        <w:rPr>
          <w:lang w:val="en-GB"/>
        </w:rPr>
        <w:t>15</w:t>
      </w:r>
      <w:ins w:id="34" w:author="taddy.fort@live.com" w:date="2017-01-30T18:51:00Z">
        <w:r w:rsidR="00056484">
          <w:rPr>
            <w:lang w:val="en-GB"/>
          </w:rPr>
          <w:t>th</w:t>
        </w:r>
      </w:ins>
      <w:r>
        <w:rPr>
          <w:lang w:val="en-GB"/>
        </w:rPr>
        <w:t xml:space="preserve"> </w:t>
      </w:r>
      <w:ins w:id="35" w:author="taddy.fort@live.com" w:date="2017-01-30T18:52:00Z">
        <w:r w:rsidR="00056484">
          <w:rPr>
            <w:lang w:val="en-GB"/>
          </w:rPr>
          <w:t xml:space="preserve">of </w:t>
        </w:r>
      </w:ins>
      <w:r>
        <w:rPr>
          <w:lang w:val="en-GB"/>
        </w:rPr>
        <w:t xml:space="preserve">July 2016, a military faction within </w:t>
      </w:r>
      <w:r w:rsidR="00504918">
        <w:rPr>
          <w:lang w:val="en-GB"/>
        </w:rPr>
        <w:t>Turkish army (Turkish Armed Forces),</w:t>
      </w:r>
      <w:ins w:id="36" w:author="taddy.fort@live.com" w:date="2017-01-30T18:53:00Z">
        <w:r w:rsidR="00BE7C93">
          <w:rPr>
            <w:lang w:val="en-GB"/>
          </w:rPr>
          <w:t xml:space="preserve"> commonly </w:t>
        </w:r>
      </w:ins>
      <w:del w:id="37" w:author="taddy.fort@live.com" w:date="2017-01-30T18:53:00Z">
        <w:r w:rsidR="00504918" w:rsidDel="00BE7C93">
          <w:rPr>
            <w:lang w:val="en-GB"/>
          </w:rPr>
          <w:delText xml:space="preserve"> </w:delText>
        </w:r>
      </w:del>
      <w:r w:rsidR="00504918">
        <w:rPr>
          <w:lang w:val="en-GB"/>
        </w:rPr>
        <w:t xml:space="preserve">referred </w:t>
      </w:r>
      <w:r w:rsidR="00A56704">
        <w:rPr>
          <w:lang w:val="en-GB"/>
        </w:rPr>
        <w:t xml:space="preserve">to </w:t>
      </w:r>
      <w:r w:rsidR="00504918">
        <w:rPr>
          <w:lang w:val="en-GB"/>
        </w:rPr>
        <w:t xml:space="preserve">as </w:t>
      </w:r>
      <w:r w:rsidR="00504918" w:rsidRPr="00504918">
        <w:rPr>
          <w:i/>
          <w:lang w:val="en-GB"/>
        </w:rPr>
        <w:t>Peace at Home Council</w:t>
      </w:r>
      <w:ins w:id="38" w:author="taddy.fort@live.com" w:date="2017-01-30T18:54:00Z">
        <w:r w:rsidR="00BE7C93">
          <w:rPr>
            <w:lang w:val="en-GB"/>
          </w:rPr>
          <w:t xml:space="preserve"> </w:t>
        </w:r>
      </w:ins>
      <w:del w:id="39" w:author="taddy.fort@live.com" w:date="2017-01-30T18:54:00Z">
        <w:r w:rsidR="00504918" w:rsidDel="00BE7C93">
          <w:rPr>
            <w:lang w:val="en-GB"/>
          </w:rPr>
          <w:delText xml:space="preserve"> </w:delText>
        </w:r>
      </w:del>
      <w:r w:rsidR="00504918">
        <w:rPr>
          <w:lang w:val="en-GB"/>
        </w:rPr>
        <w:t xml:space="preserve">(connection with Ataturk’s </w:t>
      </w:r>
      <w:r w:rsidR="00504918" w:rsidRPr="00504918">
        <w:rPr>
          <w:i/>
          <w:lang w:val="en-GB"/>
        </w:rPr>
        <w:t>“Peace at Home, Peace in the World”</w:t>
      </w:r>
      <w:r w:rsidR="00504918">
        <w:rPr>
          <w:lang w:val="en-GB"/>
        </w:rPr>
        <w:t>)</w:t>
      </w:r>
      <w:ins w:id="40" w:author="taddy.fort@live.com" w:date="2017-01-30T18:55:00Z">
        <w:r w:rsidR="00BE7C93">
          <w:rPr>
            <w:lang w:val="en-GB"/>
          </w:rPr>
          <w:t>,</w:t>
        </w:r>
      </w:ins>
      <w:r w:rsidR="00B20319">
        <w:rPr>
          <w:lang w:val="en-GB"/>
        </w:rPr>
        <w:t xml:space="preserve"> tried to take control over</w:t>
      </w:r>
      <w:ins w:id="41" w:author="taddy.fort@live.com" w:date="2017-01-30T18:55:00Z">
        <w:r w:rsidR="00BE7C93">
          <w:rPr>
            <w:lang w:val="en-GB"/>
          </w:rPr>
          <w:t xml:space="preserve"> the</w:t>
        </w:r>
      </w:ins>
      <w:r w:rsidR="00B20319">
        <w:rPr>
          <w:lang w:val="en-GB"/>
        </w:rPr>
        <w:t xml:space="preserve"> </w:t>
      </w:r>
      <w:r w:rsidR="00EB7D66">
        <w:rPr>
          <w:lang w:val="en-GB"/>
        </w:rPr>
        <w:t xml:space="preserve">key </w:t>
      </w:r>
      <w:del w:id="42" w:author="taddy.fort@live.com" w:date="2017-01-30T18:55:00Z">
        <w:r w:rsidR="00EB7D66" w:rsidDel="00BE7C93">
          <w:rPr>
            <w:lang w:val="en-GB"/>
          </w:rPr>
          <w:delText xml:space="preserve">places </w:delText>
        </w:r>
      </w:del>
      <w:ins w:id="43" w:author="taddy.fort@live.com" w:date="2017-01-30T18:55:00Z">
        <w:r w:rsidR="00BE7C93">
          <w:rPr>
            <w:lang w:val="en-GB"/>
          </w:rPr>
          <w:t xml:space="preserve">areas </w:t>
        </w:r>
      </w:ins>
      <w:r w:rsidR="00EB7D66">
        <w:rPr>
          <w:lang w:val="en-GB"/>
        </w:rPr>
        <w:t xml:space="preserve">in </w:t>
      </w:r>
      <w:r w:rsidR="00B20319">
        <w:rPr>
          <w:lang w:val="en-GB"/>
        </w:rPr>
        <w:t>Ankar</w:t>
      </w:r>
      <w:r w:rsidR="00504918">
        <w:rPr>
          <w:lang w:val="en-GB"/>
        </w:rPr>
        <w:t>a, Istanbul</w:t>
      </w:r>
      <w:r w:rsidR="00EB7D66">
        <w:rPr>
          <w:lang w:val="en-GB"/>
        </w:rPr>
        <w:t xml:space="preserve">, Malatya and </w:t>
      </w:r>
      <w:r w:rsidR="00B20319">
        <w:rPr>
          <w:lang w:val="en-GB"/>
        </w:rPr>
        <w:t>Kars</w:t>
      </w:r>
      <w:r w:rsidR="00EB7D66">
        <w:rPr>
          <w:lang w:val="en-GB"/>
        </w:rPr>
        <w:t xml:space="preserve">. </w:t>
      </w:r>
      <w:r w:rsidR="00B04EA7">
        <w:rPr>
          <w:lang w:val="en-GB"/>
        </w:rPr>
        <w:t xml:space="preserve">Military jets and tanks </w:t>
      </w:r>
      <w:r w:rsidR="00A05E58">
        <w:rPr>
          <w:lang w:val="en-GB"/>
        </w:rPr>
        <w:t xml:space="preserve">were reported to </w:t>
      </w:r>
      <w:r w:rsidR="00B04EA7">
        <w:rPr>
          <w:lang w:val="en-GB"/>
        </w:rPr>
        <w:t xml:space="preserve">be flying/driving over Ankara and in Istanbul’s airport. </w:t>
      </w:r>
    </w:p>
    <w:p w14:paraId="4819B350" w14:textId="4FC520F0" w:rsidR="00FA1F08" w:rsidRDefault="00FA1F08" w:rsidP="00CE5C6D">
      <w:pPr>
        <w:jc w:val="both"/>
        <w:rPr>
          <w:lang w:val="en-GB"/>
        </w:rPr>
      </w:pPr>
      <w:r>
        <w:rPr>
          <w:lang w:val="en-GB"/>
        </w:rPr>
        <w:t xml:space="preserve">The rebels, taking actions without orders from military commanders, kidnapped commanders Salih Colak and Abidin Ünal (Land and Air Forces) in </w:t>
      </w:r>
      <w:ins w:id="44" w:author="taddy.fort@live.com" w:date="2017-01-30T18:56:00Z">
        <w:r w:rsidR="00BE7C93">
          <w:rPr>
            <w:lang w:val="en-GB"/>
          </w:rPr>
          <w:t>the opening</w:t>
        </w:r>
      </w:ins>
      <w:del w:id="45" w:author="taddy.fort@live.com" w:date="2017-01-30T18:56:00Z">
        <w:r w:rsidDel="00BE7C93">
          <w:rPr>
            <w:lang w:val="en-GB"/>
          </w:rPr>
          <w:delText xml:space="preserve">first few </w:delText>
        </w:r>
      </w:del>
      <w:ins w:id="46" w:author="taddy.fort@live.com" w:date="2017-01-30T18:56:00Z">
        <w:r w:rsidR="00BE7C93">
          <w:rPr>
            <w:lang w:val="en-GB"/>
          </w:rPr>
          <w:t xml:space="preserve"> </w:t>
        </w:r>
      </w:ins>
      <w:r>
        <w:rPr>
          <w:lang w:val="en-GB"/>
        </w:rPr>
        <w:t xml:space="preserve">hours to make them sign the coup declaration. Meanwhile </w:t>
      </w:r>
      <w:del w:id="47" w:author="taddy.fort@live.com" w:date="2017-01-30T18:57:00Z">
        <w:r w:rsidDel="00BE7C93">
          <w:rPr>
            <w:lang w:val="en-GB"/>
          </w:rPr>
          <w:delText>the forces</w:delText>
        </w:r>
      </w:del>
      <w:ins w:id="48" w:author="taddy.fort@live.com" w:date="2017-01-30T18:57:00Z">
        <w:r w:rsidR="00BE7C93">
          <w:rPr>
            <w:lang w:val="en-GB"/>
          </w:rPr>
          <w:t>they</w:t>
        </w:r>
      </w:ins>
      <w:r>
        <w:rPr>
          <w:lang w:val="en-GB"/>
        </w:rPr>
        <w:t xml:space="preserve"> bombed the police air and special forces headquarters in Golbasi (</w:t>
      </w:r>
      <w:r w:rsidR="00EA16DE">
        <w:rPr>
          <w:lang w:val="en-GB"/>
        </w:rPr>
        <w:t xml:space="preserve">outskirt of Ankara), that caused </w:t>
      </w:r>
      <w:r w:rsidR="006D1C26">
        <w:rPr>
          <w:lang w:val="en-GB"/>
        </w:rPr>
        <w:t xml:space="preserve">death of more than 40 people. </w:t>
      </w:r>
      <w:r w:rsidR="00C964E1">
        <w:rPr>
          <w:lang w:val="en-GB"/>
        </w:rPr>
        <w:t xml:space="preserve">Another part of faction got control of </w:t>
      </w:r>
      <w:del w:id="49" w:author="taddy.fort@live.com" w:date="2017-01-30T18:57:00Z">
        <w:r w:rsidR="00C964E1" w:rsidDel="00BE7C93">
          <w:rPr>
            <w:lang w:val="en-GB"/>
          </w:rPr>
          <w:delText xml:space="preserve">touristic </w:delText>
        </w:r>
      </w:del>
      <w:ins w:id="50" w:author="taddy.fort@live.com" w:date="2017-01-30T18:57:00Z">
        <w:r w:rsidR="00BE7C93">
          <w:rPr>
            <w:lang w:val="en-GB"/>
          </w:rPr>
          <w:t xml:space="preserve">the </w:t>
        </w:r>
      </w:ins>
      <w:r w:rsidR="00C964E1">
        <w:rPr>
          <w:lang w:val="en-GB"/>
        </w:rPr>
        <w:t xml:space="preserve">famous Taksim Square in Istanbul around midnight. This takeover might have </w:t>
      </w:r>
      <w:del w:id="51" w:author="taddy.fort@live.com" w:date="2017-01-30T18:58:00Z">
        <w:r w:rsidR="00C964E1" w:rsidDel="00BE7C93">
          <w:rPr>
            <w:lang w:val="en-GB"/>
          </w:rPr>
          <w:delText xml:space="preserve">rather </w:delText>
        </w:r>
      </w:del>
      <w:ins w:id="52" w:author="taddy.fort@live.com" w:date="2017-01-30T18:58:00Z">
        <w:r w:rsidR="00BE7C93">
          <w:rPr>
            <w:lang w:val="en-GB"/>
          </w:rPr>
          <w:t xml:space="preserve">more of a </w:t>
        </w:r>
      </w:ins>
      <w:r w:rsidR="00C964E1">
        <w:rPr>
          <w:lang w:val="en-GB"/>
        </w:rPr>
        <w:t xml:space="preserve">symbolic importance </w:t>
      </w:r>
      <w:ins w:id="53" w:author="taddy.fort@live.com" w:date="2017-01-30T18:58:00Z">
        <w:r w:rsidR="00BE7C93">
          <w:rPr>
            <w:lang w:val="en-GB"/>
          </w:rPr>
          <w:t xml:space="preserve">rather </w:t>
        </w:r>
      </w:ins>
      <w:r w:rsidR="00C964E1">
        <w:rPr>
          <w:lang w:val="en-GB"/>
        </w:rPr>
        <w:t xml:space="preserve">than strategic one. </w:t>
      </w:r>
      <w:r w:rsidR="00FF452C">
        <w:rPr>
          <w:lang w:val="en-GB"/>
        </w:rPr>
        <w:t xml:space="preserve">Local Monument of the Republic is a remembrance of establishment of the Republic of Turkey </w:t>
      </w:r>
      <w:ins w:id="54" w:author="taddy.fort@live.com" w:date="2017-01-30T18:58:00Z">
        <w:r w:rsidR="00BE7C93">
          <w:rPr>
            <w:lang w:val="en-GB"/>
          </w:rPr>
          <w:t>of</w:t>
        </w:r>
      </w:ins>
      <w:del w:id="55" w:author="taddy.fort@live.com" w:date="2017-01-30T18:58:00Z">
        <w:r w:rsidR="00FF452C" w:rsidDel="00BE7C93">
          <w:rPr>
            <w:lang w:val="en-GB"/>
          </w:rPr>
          <w:delText>in</w:delText>
        </w:r>
      </w:del>
      <w:r w:rsidR="00FF452C">
        <w:rPr>
          <w:lang w:val="en-GB"/>
        </w:rPr>
        <w:t xml:space="preserve"> 1923. </w:t>
      </w:r>
      <w:r w:rsidR="00A1109C">
        <w:rPr>
          <w:lang w:val="en-GB"/>
        </w:rPr>
        <w:t>Bosphorus and Muhmet’s bridges in Istanbul were barricaded and controlled</w:t>
      </w:r>
      <w:r w:rsidR="00B35738">
        <w:rPr>
          <w:lang w:val="en-GB"/>
        </w:rPr>
        <w:t>. Curfew was set among</w:t>
      </w:r>
      <w:del w:id="56" w:author="taddy.fort@live.com" w:date="2017-01-30T18:59:00Z">
        <w:r w:rsidR="00B35738" w:rsidDel="00BE7C93">
          <w:rPr>
            <w:lang w:val="en-GB"/>
          </w:rPr>
          <w:delText>st</w:delText>
        </w:r>
      </w:del>
      <w:r w:rsidR="00B35738">
        <w:rPr>
          <w:lang w:val="en-GB"/>
        </w:rPr>
        <w:t xml:space="preserve"> </w:t>
      </w:r>
      <w:del w:id="57" w:author="taddy.fort@live.com" w:date="2017-01-30T18:59:00Z">
        <w:r w:rsidR="00B35738" w:rsidDel="00BE7C93">
          <w:rPr>
            <w:lang w:val="en-GB"/>
          </w:rPr>
          <w:delText xml:space="preserve">cities </w:delText>
        </w:r>
      </w:del>
      <w:r w:rsidR="00A1109C">
        <w:rPr>
          <w:lang w:val="en-GB"/>
        </w:rPr>
        <w:t xml:space="preserve">residents. </w:t>
      </w:r>
    </w:p>
    <w:p w14:paraId="3EC5DF70" w14:textId="77777777" w:rsidR="00FA1F08" w:rsidRDefault="00FA1F08" w:rsidP="00CE5C6D">
      <w:pPr>
        <w:jc w:val="both"/>
        <w:rPr>
          <w:lang w:val="en-GB"/>
        </w:rPr>
      </w:pPr>
    </w:p>
    <w:p w14:paraId="0A4D1DDC" w14:textId="0C2E598F" w:rsidR="00504918" w:rsidRDefault="00C71021" w:rsidP="00CE5C6D">
      <w:pPr>
        <w:jc w:val="both"/>
        <w:rPr>
          <w:lang w:val="en-GB"/>
        </w:rPr>
      </w:pPr>
      <w:r>
        <w:rPr>
          <w:lang w:val="en-GB"/>
        </w:rPr>
        <w:t xml:space="preserve">Tijen Karas, an </w:t>
      </w:r>
      <w:del w:id="58" w:author="taddy.fort@live.com" w:date="2017-01-30T18:59:00Z">
        <w:r w:rsidDel="00BE7C93">
          <w:rPr>
            <w:lang w:val="en-GB"/>
          </w:rPr>
          <w:delText xml:space="preserve">anchor </w:delText>
        </w:r>
      </w:del>
      <w:ins w:id="59" w:author="taddy.fort@live.com" w:date="2017-01-30T18:59:00Z">
        <w:r w:rsidR="00BE7C93">
          <w:rPr>
            <w:lang w:val="en-GB"/>
          </w:rPr>
          <w:t xml:space="preserve">broadcaster </w:t>
        </w:r>
      </w:ins>
      <w:r>
        <w:rPr>
          <w:lang w:val="en-GB"/>
        </w:rPr>
        <w:t>in the Turkish Radio and Television Corporation (Ank</w:t>
      </w:r>
      <w:r w:rsidR="008D3E8A">
        <w:rPr>
          <w:lang w:val="en-GB"/>
        </w:rPr>
        <w:t xml:space="preserve">ara), under pressure read on air the Council’s statement about </w:t>
      </w:r>
      <w:r w:rsidR="007925BB">
        <w:rPr>
          <w:lang w:val="en-GB"/>
        </w:rPr>
        <w:t>“the democratic and secular rule of law being eroded by current government”</w:t>
      </w:r>
      <w:r w:rsidR="00E66CD6">
        <w:rPr>
          <w:lang w:val="en-GB"/>
        </w:rPr>
        <w:t>. Their goal was said to be a restoration of democratic principles that had been disrupted by current government and presidency of Recep T. Erdogan. Acco</w:t>
      </w:r>
      <w:r w:rsidR="004F1454">
        <w:rPr>
          <w:lang w:val="en-GB"/>
        </w:rPr>
        <w:t xml:space="preserve">rding to the statement, </w:t>
      </w:r>
      <w:r w:rsidR="00F75B7D">
        <w:rPr>
          <w:lang w:val="en-GB"/>
        </w:rPr>
        <w:t xml:space="preserve">foreign </w:t>
      </w:r>
      <w:r w:rsidR="00E66CD6">
        <w:rPr>
          <w:lang w:val="en-GB"/>
        </w:rPr>
        <w:t xml:space="preserve">relationships </w:t>
      </w:r>
      <w:r w:rsidR="004F1454">
        <w:rPr>
          <w:lang w:val="en-GB"/>
        </w:rPr>
        <w:t xml:space="preserve">and human rights and freedoms would have been preserved or extended </w:t>
      </w:r>
      <w:del w:id="60" w:author="taddy.fort@live.com" w:date="2017-01-30T19:00:00Z">
        <w:r w:rsidR="004F1454" w:rsidDel="00BE7C93">
          <w:rPr>
            <w:lang w:val="en-GB"/>
          </w:rPr>
          <w:delText>in the earliest possibility</w:delText>
        </w:r>
      </w:del>
      <w:ins w:id="61" w:author="taddy.fort@live.com" w:date="2017-01-30T19:00:00Z">
        <w:r w:rsidR="00BE7C93">
          <w:rPr>
            <w:lang w:val="en-GB"/>
          </w:rPr>
          <w:t>on the earliest occasion</w:t>
        </w:r>
      </w:ins>
      <w:r w:rsidR="004F1454">
        <w:rPr>
          <w:lang w:val="en-GB"/>
        </w:rPr>
        <w:t xml:space="preserve">. </w:t>
      </w:r>
    </w:p>
    <w:p w14:paraId="064EC6B9" w14:textId="77777777" w:rsidR="00A1109C" w:rsidRDefault="00A1109C" w:rsidP="00CE5C6D">
      <w:pPr>
        <w:jc w:val="both"/>
        <w:rPr>
          <w:lang w:val="en-GB"/>
        </w:rPr>
      </w:pPr>
    </w:p>
    <w:p w14:paraId="172A68D9" w14:textId="46EEC3F9" w:rsidR="00A1109C" w:rsidRDefault="00A1109C" w:rsidP="00CE5C6D">
      <w:pPr>
        <w:jc w:val="both"/>
        <w:rPr>
          <w:lang w:val="en-GB"/>
        </w:rPr>
      </w:pPr>
      <w:r>
        <w:rPr>
          <w:lang w:val="en-GB"/>
        </w:rPr>
        <w:t xml:space="preserve">Presidential office informed about Erdogan’s safety </w:t>
      </w:r>
      <w:r w:rsidR="0089548C">
        <w:rPr>
          <w:lang w:val="en-GB"/>
        </w:rPr>
        <w:t xml:space="preserve">and </w:t>
      </w:r>
      <w:r w:rsidR="007143F6">
        <w:rPr>
          <w:lang w:val="en-GB"/>
        </w:rPr>
        <w:t xml:space="preserve">his </w:t>
      </w:r>
      <w:r w:rsidR="00FE1F2E">
        <w:rPr>
          <w:lang w:val="en-GB"/>
        </w:rPr>
        <w:t>conviction of the coup attempt as an action against democracy. Early in the morning (around 1:00 a.m.),</w:t>
      </w:r>
      <w:r w:rsidR="0014009B">
        <w:rPr>
          <w:lang w:val="en-GB"/>
        </w:rPr>
        <w:t xml:space="preserve"> while FaceTiming with CNN Türk, president called supporters to march into streets </w:t>
      </w:r>
      <w:del w:id="62" w:author="taddy.fort@live.com" w:date="2017-01-30T19:02:00Z">
        <w:r w:rsidR="0014009B" w:rsidDel="00BE7C93">
          <w:rPr>
            <w:lang w:val="en-GB"/>
          </w:rPr>
          <w:delText xml:space="preserve">and </w:delText>
        </w:r>
      </w:del>
      <w:ins w:id="63" w:author="taddy.fort@live.com" w:date="2017-01-30T19:02:00Z">
        <w:r w:rsidR="00BE7C93">
          <w:rPr>
            <w:lang w:val="en-GB"/>
          </w:rPr>
          <w:t xml:space="preserve">to </w:t>
        </w:r>
      </w:ins>
      <w:r w:rsidR="0014009B">
        <w:rPr>
          <w:lang w:val="en-GB"/>
        </w:rPr>
        <w:t xml:space="preserve">show their resistance </w:t>
      </w:r>
      <w:del w:id="64" w:author="taddy.fort@live.com" w:date="2017-01-30T19:02:00Z">
        <w:r w:rsidR="0014009B" w:rsidDel="00BE7C93">
          <w:rPr>
            <w:lang w:val="en-GB"/>
          </w:rPr>
          <w:delText>with</w:delText>
        </w:r>
        <w:r w:rsidR="0022519A" w:rsidDel="00BE7C93">
          <w:rPr>
            <w:lang w:val="en-GB"/>
          </w:rPr>
          <w:delText xml:space="preserve"> </w:delText>
        </w:r>
      </w:del>
      <w:ins w:id="65" w:author="taddy.fort@live.com" w:date="2017-01-30T19:02:00Z">
        <w:r w:rsidR="00BE7C93">
          <w:rPr>
            <w:lang w:val="en-GB"/>
          </w:rPr>
          <w:t xml:space="preserve">against </w:t>
        </w:r>
      </w:ins>
      <w:r w:rsidR="0022519A">
        <w:rPr>
          <w:lang w:val="en-GB"/>
        </w:rPr>
        <w:t xml:space="preserve">announced curfew. </w:t>
      </w:r>
      <w:del w:id="66" w:author="taddy.fort@live.com" w:date="2017-01-30T19:02:00Z">
        <w:r w:rsidR="0022519A" w:rsidDel="00BE7C93">
          <w:rPr>
            <w:lang w:val="en-GB"/>
          </w:rPr>
          <w:delText xml:space="preserve">The same declared </w:delText>
        </w:r>
      </w:del>
      <w:r w:rsidR="0022519A">
        <w:rPr>
          <w:lang w:val="en-GB"/>
        </w:rPr>
        <w:t>Ankara’s mayor Melih Gokcek</w:t>
      </w:r>
      <w:ins w:id="67" w:author="taddy.fort@live.com" w:date="2017-01-30T19:02:00Z">
        <w:r w:rsidR="00BE7C93">
          <w:rPr>
            <w:lang w:val="en-GB"/>
          </w:rPr>
          <w:t xml:space="preserve"> has done the same</w:t>
        </w:r>
      </w:ins>
      <w:r w:rsidR="0022519A">
        <w:rPr>
          <w:lang w:val="en-GB"/>
        </w:rPr>
        <w:t xml:space="preserve">. Prime minister Numan Kurtulmus confirmed that </w:t>
      </w:r>
      <w:ins w:id="68" w:author="taddy.fort@live.com" w:date="2017-01-30T19:03:00Z">
        <w:r w:rsidR="009F3BD5">
          <w:rPr>
            <w:lang w:val="en-GB"/>
          </w:rPr>
          <w:t xml:space="preserve">the </w:t>
        </w:r>
      </w:ins>
      <w:r w:rsidR="0022519A">
        <w:rPr>
          <w:lang w:val="en-GB"/>
        </w:rPr>
        <w:t>ruling party AKP is still in charge of the state. Erdogan was out of town</w:t>
      </w:r>
      <w:r w:rsidR="0058618F">
        <w:rPr>
          <w:lang w:val="en-GB"/>
        </w:rPr>
        <w:t xml:space="preserve"> at that time</w:t>
      </w:r>
      <w:r w:rsidR="0022519A">
        <w:rPr>
          <w:lang w:val="en-GB"/>
        </w:rPr>
        <w:t xml:space="preserve">, </w:t>
      </w:r>
      <w:r w:rsidR="0022519A">
        <w:rPr>
          <w:lang w:val="en-GB"/>
        </w:rPr>
        <w:lastRenderedPageBreak/>
        <w:t xml:space="preserve">but as soon as he could, he </w:t>
      </w:r>
      <w:del w:id="69" w:author="taddy.fort@live.com" w:date="2017-01-30T19:03:00Z">
        <w:r w:rsidR="0022519A" w:rsidDel="009F3BD5">
          <w:rPr>
            <w:lang w:val="en-GB"/>
          </w:rPr>
          <w:delText xml:space="preserve">landed </w:delText>
        </w:r>
      </w:del>
      <w:ins w:id="70" w:author="taddy.fort@live.com" w:date="2017-01-30T19:03:00Z">
        <w:r w:rsidR="009F3BD5">
          <w:rPr>
            <w:lang w:val="en-GB"/>
          </w:rPr>
          <w:t>moved</w:t>
        </w:r>
      </w:ins>
      <w:del w:id="71" w:author="taddy.fort@live.com" w:date="2017-01-30T19:03:00Z">
        <w:r w:rsidR="0022519A" w:rsidDel="009F3BD5">
          <w:rPr>
            <w:lang w:val="en-GB"/>
          </w:rPr>
          <w:delText>in</w:delText>
        </w:r>
      </w:del>
      <w:ins w:id="72" w:author="taddy.fort@live.com" w:date="2017-01-30T19:03:00Z">
        <w:r w:rsidR="009F3BD5">
          <w:rPr>
            <w:lang w:val="en-GB"/>
          </w:rPr>
          <w:t xml:space="preserve"> to</w:t>
        </w:r>
      </w:ins>
      <w:r w:rsidR="0022519A">
        <w:rPr>
          <w:lang w:val="en-GB"/>
        </w:rPr>
        <w:t xml:space="preserve"> Istanbul</w:t>
      </w:r>
      <w:del w:id="73" w:author="taddy.fort@live.com" w:date="2017-01-30T19:03:00Z">
        <w:r w:rsidR="0022519A" w:rsidDel="009F3BD5">
          <w:rPr>
            <w:lang w:val="en-GB"/>
          </w:rPr>
          <w:delText xml:space="preserve"> around 3 a.m</w:delText>
        </w:r>
      </w:del>
      <w:r w:rsidR="0022519A">
        <w:rPr>
          <w:lang w:val="en-GB"/>
        </w:rPr>
        <w:t xml:space="preserve">. </w:t>
      </w:r>
      <w:r w:rsidR="008B3BDF">
        <w:rPr>
          <w:lang w:val="en-GB"/>
        </w:rPr>
        <w:t>He gave a speech in television right away</w:t>
      </w:r>
      <w:ins w:id="74" w:author="taddy.fort@live.com" w:date="2017-01-30T19:03:00Z">
        <w:r w:rsidR="009F3BD5">
          <w:rPr>
            <w:lang w:val="en-GB"/>
          </w:rPr>
          <w:t xml:space="preserve"> his arrival </w:t>
        </w:r>
      </w:ins>
      <w:ins w:id="75" w:author="taddy.fort@live.com" w:date="2017-01-30T19:04:00Z">
        <w:r w:rsidR="009F3BD5">
          <w:rPr>
            <w:lang w:val="en-GB"/>
          </w:rPr>
          <w:t>early in the morning</w:t>
        </w:r>
      </w:ins>
      <w:r w:rsidR="008B3BDF">
        <w:rPr>
          <w:lang w:val="en-GB"/>
        </w:rPr>
        <w:t xml:space="preserve"> and two hours later approached a crowd of his supporters that gathered during the night. </w:t>
      </w:r>
      <w:r w:rsidR="00114E28">
        <w:rPr>
          <w:lang w:val="en-GB"/>
        </w:rPr>
        <w:t xml:space="preserve">His message was clear – he was going to deal with rebels and their alleged leader </w:t>
      </w:r>
      <w:r w:rsidR="00BC009F">
        <w:rPr>
          <w:lang w:val="en-GB"/>
        </w:rPr>
        <w:t xml:space="preserve">Fethullah Gulen, currently living in the U.S. </w:t>
      </w:r>
    </w:p>
    <w:p w14:paraId="05F3324B" w14:textId="77777777" w:rsidR="00846B42" w:rsidRDefault="00846B42" w:rsidP="00CE5C6D">
      <w:pPr>
        <w:jc w:val="both"/>
        <w:rPr>
          <w:lang w:val="en-GB"/>
        </w:rPr>
      </w:pPr>
    </w:p>
    <w:p w14:paraId="5DDD1A1F" w14:textId="7DF3BD38" w:rsidR="00846B42" w:rsidRDefault="00846B42" w:rsidP="00CE5C6D">
      <w:pPr>
        <w:jc w:val="both"/>
        <w:rPr>
          <w:lang w:val="en-GB"/>
        </w:rPr>
      </w:pPr>
      <w:r>
        <w:rPr>
          <w:lang w:val="en-GB"/>
        </w:rPr>
        <w:t xml:space="preserve">Throughout the night and </w:t>
      </w:r>
      <w:ins w:id="76" w:author="taddy.fort@live.com" w:date="2017-01-30T19:04:00Z">
        <w:r w:rsidR="009F3BD5">
          <w:rPr>
            <w:lang w:val="en-GB"/>
          </w:rPr>
          <w:t xml:space="preserve">the </w:t>
        </w:r>
      </w:ins>
      <w:r>
        <w:rPr>
          <w:lang w:val="en-GB"/>
        </w:rPr>
        <w:t xml:space="preserve">following morning, </w:t>
      </w:r>
      <w:r w:rsidR="00932668">
        <w:rPr>
          <w:lang w:val="en-GB"/>
        </w:rPr>
        <w:t>messages about</w:t>
      </w:r>
      <w:r>
        <w:rPr>
          <w:lang w:val="en-GB"/>
        </w:rPr>
        <w:t xml:space="preserve"> gunfire, tanks passing by and </w:t>
      </w:r>
      <w:r w:rsidR="002F4D75">
        <w:rPr>
          <w:lang w:val="en-GB"/>
        </w:rPr>
        <w:t>pro-coup helicopters</w:t>
      </w:r>
      <w:r w:rsidR="00837BB0">
        <w:rPr>
          <w:lang w:val="en-GB"/>
        </w:rPr>
        <w:t xml:space="preserve"> were </w:t>
      </w:r>
      <w:r w:rsidR="00932668">
        <w:rPr>
          <w:lang w:val="en-GB"/>
        </w:rPr>
        <w:t>reported in Ankara and Istanbul.</w:t>
      </w:r>
      <w:r w:rsidR="00A437B4">
        <w:rPr>
          <w:lang w:val="en-GB"/>
        </w:rPr>
        <w:t xml:space="preserve"> </w:t>
      </w:r>
      <w:r w:rsidR="00022B5A">
        <w:rPr>
          <w:lang w:val="en-GB"/>
        </w:rPr>
        <w:t>Several bomb</w:t>
      </w:r>
      <w:ins w:id="77" w:author="taddy.fort@live.com" w:date="2017-01-30T19:04:00Z">
        <w:r w:rsidR="009F3BD5">
          <w:rPr>
            <w:lang w:val="en-GB"/>
          </w:rPr>
          <w:t xml:space="preserve"> attacks on the</w:t>
        </w:r>
      </w:ins>
      <w:del w:id="78" w:author="taddy.fort@live.com" w:date="2017-01-30T19:04:00Z">
        <w:r w:rsidR="00022B5A" w:rsidDel="009F3BD5">
          <w:rPr>
            <w:lang w:val="en-GB"/>
          </w:rPr>
          <w:delText>ing</w:delText>
        </w:r>
      </w:del>
      <w:del w:id="79" w:author="taddy.fort@live.com" w:date="2017-01-30T19:05:00Z">
        <w:r w:rsidR="00A437B4" w:rsidDel="009F3BD5">
          <w:rPr>
            <w:lang w:val="en-GB"/>
          </w:rPr>
          <w:delText xml:space="preserve"> </w:delText>
        </w:r>
        <w:r w:rsidR="00022B5A" w:rsidDel="009F3BD5">
          <w:rPr>
            <w:lang w:val="en-GB"/>
          </w:rPr>
          <w:delText xml:space="preserve">of </w:delText>
        </w:r>
      </w:del>
      <w:ins w:id="80" w:author="taddy.fort@live.com" w:date="2017-01-30T19:05:00Z">
        <w:r w:rsidR="009F3BD5">
          <w:rPr>
            <w:lang w:val="en-GB"/>
          </w:rPr>
          <w:t xml:space="preserve"> </w:t>
        </w:r>
      </w:ins>
      <w:r w:rsidR="00022B5A">
        <w:rPr>
          <w:lang w:val="en-GB"/>
        </w:rPr>
        <w:t>strategic building of</w:t>
      </w:r>
      <w:r w:rsidR="005D6B13">
        <w:rPr>
          <w:lang w:val="en-GB"/>
        </w:rPr>
        <w:t xml:space="preserve"> the Turkish parliament took place. </w:t>
      </w:r>
      <w:r w:rsidR="00022B5A">
        <w:rPr>
          <w:lang w:val="en-GB"/>
        </w:rPr>
        <w:t>Soldiers also attacked hotel at Marmaris</w:t>
      </w:r>
      <w:r w:rsidR="00540CFB">
        <w:rPr>
          <w:lang w:val="en-GB"/>
        </w:rPr>
        <w:t>, where the president enjo</w:t>
      </w:r>
      <w:r w:rsidR="002F3FA8">
        <w:rPr>
          <w:lang w:val="en-GB"/>
        </w:rPr>
        <w:t>yed his holiday few hours back</w:t>
      </w:r>
      <w:r w:rsidR="00540CFB">
        <w:rPr>
          <w:lang w:val="en-GB"/>
        </w:rPr>
        <w:t xml:space="preserve">. </w:t>
      </w:r>
    </w:p>
    <w:p w14:paraId="03B783C1" w14:textId="0A0BDFB7" w:rsidR="00CB1D5C" w:rsidRDefault="00E542C9" w:rsidP="00CE5C6D">
      <w:pPr>
        <w:jc w:val="both"/>
        <w:rPr>
          <w:lang w:val="en-GB"/>
        </w:rPr>
      </w:pPr>
      <w:r>
        <w:rPr>
          <w:lang w:val="en-GB"/>
        </w:rPr>
        <w:br/>
      </w:r>
      <w:r w:rsidR="001B07D2">
        <w:rPr>
          <w:lang w:val="en-GB"/>
        </w:rPr>
        <w:t xml:space="preserve">Early in the morning, around </w:t>
      </w:r>
      <w:r w:rsidR="00E22C94">
        <w:rPr>
          <w:lang w:val="en-GB"/>
        </w:rPr>
        <w:t xml:space="preserve">5 and 6 a.m., rebelling soldiers started to surrender. As for Taksim Square or airport, </w:t>
      </w:r>
      <w:del w:id="81" w:author="taddy.fort@live.com" w:date="2017-01-30T19:05:00Z">
        <w:r w:rsidR="00E22C94" w:rsidDel="009F3BD5">
          <w:rPr>
            <w:lang w:val="en-GB"/>
          </w:rPr>
          <w:delText>units of government forces</w:delText>
        </w:r>
      </w:del>
      <w:ins w:id="82" w:author="taddy.fort@live.com" w:date="2017-01-30T19:05:00Z">
        <w:r w:rsidR="009F3BD5">
          <w:rPr>
            <w:lang w:val="en-GB"/>
          </w:rPr>
          <w:t>government forces</w:t>
        </w:r>
      </w:ins>
      <w:r w:rsidR="00E22C94">
        <w:rPr>
          <w:lang w:val="en-GB"/>
        </w:rPr>
        <w:t xml:space="preserve"> retook the control of those areas. The </w:t>
      </w:r>
      <w:r w:rsidR="00C32663">
        <w:rPr>
          <w:lang w:val="en-GB"/>
        </w:rPr>
        <w:t>same happened on the Bosphorus B</w:t>
      </w:r>
      <w:r w:rsidR="00E22C94">
        <w:rPr>
          <w:lang w:val="en-GB"/>
        </w:rPr>
        <w:t>ridge</w:t>
      </w:r>
      <w:r w:rsidR="00770527">
        <w:rPr>
          <w:lang w:val="en-GB"/>
        </w:rPr>
        <w:t xml:space="preserve">, where citizens took the power into their hands and attacked the soldiers. </w:t>
      </w:r>
      <w:r w:rsidR="00E22C94">
        <w:rPr>
          <w:lang w:val="en-GB"/>
        </w:rPr>
        <w:t xml:space="preserve"> </w:t>
      </w:r>
      <w:r>
        <w:rPr>
          <w:lang w:val="en-GB"/>
        </w:rPr>
        <w:t xml:space="preserve"> </w:t>
      </w:r>
    </w:p>
    <w:p w14:paraId="05572BFA" w14:textId="77777777" w:rsidR="00F514B5" w:rsidRDefault="00F514B5" w:rsidP="00CE5C6D">
      <w:pPr>
        <w:jc w:val="both"/>
        <w:rPr>
          <w:lang w:val="en-GB"/>
        </w:rPr>
      </w:pPr>
    </w:p>
    <w:p w14:paraId="7C3EBC55" w14:textId="1C616B7C" w:rsidR="00F514B5" w:rsidRDefault="00F514B5" w:rsidP="00CE5C6D">
      <w:pPr>
        <w:jc w:val="both"/>
        <w:rPr>
          <w:lang w:val="en-GB"/>
        </w:rPr>
      </w:pPr>
      <w:del w:id="83" w:author="taddy.fort@live.com" w:date="2017-01-30T19:06:00Z">
        <w:r w:rsidDel="009F3BD5">
          <w:rPr>
            <w:lang w:val="en-GB"/>
          </w:rPr>
          <w:delText>In the aftermath</w:delText>
        </w:r>
      </w:del>
      <w:ins w:id="84" w:author="taddy.fort@live.com" w:date="2017-01-30T19:06:00Z">
        <w:r w:rsidR="009F3BD5">
          <w:rPr>
            <w:lang w:val="en-GB"/>
          </w:rPr>
          <w:t xml:space="preserve">In the </w:t>
        </w:r>
      </w:ins>
      <w:ins w:id="85" w:author="taddy.fort@live.com" w:date="2017-01-30T19:07:00Z">
        <w:r w:rsidR="009F3BD5">
          <w:rPr>
            <w:lang w:val="en-GB"/>
          </w:rPr>
          <w:t>end</w:t>
        </w:r>
      </w:ins>
      <w:ins w:id="86" w:author="taddy.fort@live.com" w:date="2017-01-30T19:06:00Z">
        <w:r w:rsidR="009F3BD5">
          <w:rPr>
            <w:lang w:val="en-GB"/>
          </w:rPr>
          <w:t>, more than 260 people died</w:t>
        </w:r>
      </w:ins>
      <w:ins w:id="87" w:author="taddy.fort@live.com" w:date="2017-01-30T19:07:00Z">
        <w:r w:rsidR="009F3BD5">
          <w:rPr>
            <w:lang w:val="en-GB"/>
          </w:rPr>
          <w:t>, 161 of them civilians and police officers</w:t>
        </w:r>
      </w:ins>
      <w:del w:id="88" w:author="taddy.fort@live.com" w:date="2017-01-30T19:07:00Z">
        <w:r w:rsidDel="009F3BD5">
          <w:rPr>
            <w:lang w:val="en-GB"/>
          </w:rPr>
          <w:delText>, from more than 260 dead 161 of them were civilians and police officers</w:delText>
        </w:r>
      </w:del>
      <w:r>
        <w:rPr>
          <w:lang w:val="en-GB"/>
        </w:rPr>
        <w:t>.</w:t>
      </w:r>
      <w:r w:rsidR="00B73A2C">
        <w:rPr>
          <w:rStyle w:val="FootnoteReference"/>
          <w:lang w:val="en-GB"/>
        </w:rPr>
        <w:footnoteReference w:id="1"/>
      </w:r>
      <w:r>
        <w:rPr>
          <w:lang w:val="en-GB"/>
        </w:rPr>
        <w:t xml:space="preserve"> </w:t>
      </w:r>
      <w:r w:rsidR="00B73A2C">
        <w:rPr>
          <w:lang w:val="en-GB"/>
        </w:rPr>
        <w:t>The popularity</w:t>
      </w:r>
      <w:r w:rsidR="0071156D">
        <w:rPr>
          <w:lang w:val="en-GB"/>
        </w:rPr>
        <w:t xml:space="preserve"> of</w:t>
      </w:r>
      <w:r w:rsidR="00B73A2C">
        <w:rPr>
          <w:lang w:val="en-GB"/>
        </w:rPr>
        <w:t xml:space="preserve"> Erdogan grew</w:t>
      </w:r>
      <w:del w:id="89" w:author="taddy.fort@live.com" w:date="2017-01-30T19:07:00Z">
        <w:r w:rsidR="00B73A2C" w:rsidDel="009F3BD5">
          <w:rPr>
            <w:lang w:val="en-GB"/>
          </w:rPr>
          <w:delText xml:space="preserve"> higher</w:delText>
        </w:r>
      </w:del>
      <w:r w:rsidR="00B73A2C">
        <w:rPr>
          <w:lang w:val="en-GB"/>
        </w:rPr>
        <w:t>, partly because of his political creed, but also because the nation, during those hard times, needed to stay united.</w:t>
      </w:r>
      <w:r w:rsidR="0071156D">
        <w:rPr>
          <w:rStyle w:val="FootnoteReference"/>
          <w:lang w:val="en-GB"/>
        </w:rPr>
        <w:footnoteReference w:id="2"/>
      </w:r>
      <w:r w:rsidR="00B73A2C">
        <w:rPr>
          <w:lang w:val="en-GB"/>
        </w:rPr>
        <w:t xml:space="preserve"> </w:t>
      </w:r>
      <w:r w:rsidR="00DC27FD">
        <w:rPr>
          <w:lang w:val="en-GB"/>
        </w:rPr>
        <w:t>The attempt of the coup was condemned by the society and alleged allies rejected (e.g. Germany and the U.S.)</w:t>
      </w:r>
      <w:r w:rsidR="007C66DE">
        <w:rPr>
          <w:lang w:val="en-GB"/>
        </w:rPr>
        <w:t xml:space="preserve">. </w:t>
      </w:r>
      <w:r w:rsidR="001E13E2">
        <w:rPr>
          <w:lang w:val="en-GB"/>
        </w:rPr>
        <w:t>2 74</w:t>
      </w:r>
      <w:r w:rsidR="008A41D9">
        <w:rPr>
          <w:lang w:val="en-GB"/>
        </w:rPr>
        <w:t>5 j</w:t>
      </w:r>
      <w:r w:rsidR="00F8177B">
        <w:rPr>
          <w:lang w:val="en-GB"/>
        </w:rPr>
        <w:t>udges were removed from duty,</w:t>
      </w:r>
      <w:r w:rsidR="008A41D9">
        <w:rPr>
          <w:lang w:val="en-GB"/>
        </w:rPr>
        <w:t xml:space="preserve"> more than 2 800 </w:t>
      </w:r>
      <w:r w:rsidR="00044FA5">
        <w:rPr>
          <w:lang w:val="en-GB"/>
        </w:rPr>
        <w:t>military personnel were taken into custody</w:t>
      </w:r>
      <w:r w:rsidR="00F8177B">
        <w:rPr>
          <w:lang w:val="en-GB"/>
        </w:rPr>
        <w:t xml:space="preserve"> and around 120 journalists were put in jail</w:t>
      </w:r>
      <w:r w:rsidR="008A41D9">
        <w:rPr>
          <w:lang w:val="en-GB"/>
        </w:rPr>
        <w:t xml:space="preserve">. </w:t>
      </w:r>
      <w:r w:rsidR="00981291">
        <w:rPr>
          <w:lang w:val="en-GB"/>
        </w:rPr>
        <w:t>Interesting is that the</w:t>
      </w:r>
      <w:r w:rsidR="00821694">
        <w:rPr>
          <w:lang w:val="en-GB"/>
        </w:rPr>
        <w:t>y</w:t>
      </w:r>
      <w:r w:rsidR="00981291">
        <w:rPr>
          <w:lang w:val="en-GB"/>
        </w:rPr>
        <w:t xml:space="preserve"> were not arrested because of their “anti-government” journalism, but for criminal and terrorist offenses.</w:t>
      </w:r>
      <w:r w:rsidR="00821694">
        <w:rPr>
          <w:lang w:val="en-GB"/>
        </w:rPr>
        <w:t xml:space="preserve"> This journalist </w:t>
      </w:r>
      <w:r w:rsidR="00161498">
        <w:rPr>
          <w:lang w:val="en-GB"/>
        </w:rPr>
        <w:t xml:space="preserve">suppression isn’t </w:t>
      </w:r>
      <w:del w:id="90" w:author="taddy.fort@live.com" w:date="2017-01-30T19:09:00Z">
        <w:r w:rsidR="00583AF3" w:rsidDel="009C281A">
          <w:rPr>
            <w:lang w:val="en-GB"/>
          </w:rPr>
          <w:delText>novelty</w:delText>
        </w:r>
      </w:del>
      <w:ins w:id="91" w:author="taddy.fort@live.com" w:date="2017-01-30T19:09:00Z">
        <w:r w:rsidR="009C281A">
          <w:rPr>
            <w:lang w:val="en-GB"/>
          </w:rPr>
          <w:t>new</w:t>
        </w:r>
      </w:ins>
      <w:r w:rsidR="00583AF3">
        <w:rPr>
          <w:lang w:val="en-GB"/>
        </w:rPr>
        <w:t xml:space="preserve">, but the </w:t>
      </w:r>
      <w:del w:id="92" w:author="taddy.fort@live.com" w:date="2017-01-30T19:09:00Z">
        <w:r w:rsidR="00583AF3" w:rsidDel="009C281A">
          <w:rPr>
            <w:lang w:val="en-GB"/>
          </w:rPr>
          <w:delText xml:space="preserve">range </w:delText>
        </w:r>
      </w:del>
      <w:ins w:id="93" w:author="taddy.fort@live.com" w:date="2017-01-30T19:09:00Z">
        <w:r w:rsidR="009C281A">
          <w:rPr>
            <w:lang w:val="en-GB"/>
          </w:rPr>
          <w:t xml:space="preserve">scale </w:t>
        </w:r>
      </w:ins>
      <w:r w:rsidR="00583AF3">
        <w:rPr>
          <w:lang w:val="en-GB"/>
        </w:rPr>
        <w:t>and law enforcement</w:t>
      </w:r>
      <w:ins w:id="94" w:author="taddy.fort@live.com" w:date="2017-01-30T19:09:00Z">
        <w:r w:rsidR="00885DB6">
          <w:rPr>
            <w:lang w:val="en-GB"/>
          </w:rPr>
          <w:t xml:space="preserve"> connected with it</w:t>
        </w:r>
      </w:ins>
      <w:r w:rsidR="00583AF3">
        <w:rPr>
          <w:lang w:val="en-GB"/>
        </w:rPr>
        <w:t xml:space="preserve"> surely is.</w:t>
      </w:r>
      <w:r w:rsidR="00981291">
        <w:rPr>
          <w:rStyle w:val="FootnoteReference"/>
          <w:lang w:val="en-GB"/>
        </w:rPr>
        <w:footnoteReference w:id="3"/>
      </w:r>
      <w:r w:rsidR="00BA5C14">
        <w:rPr>
          <w:lang w:val="en-GB"/>
        </w:rPr>
        <w:t xml:space="preserve"> The total amount of arrested </w:t>
      </w:r>
      <w:del w:id="95" w:author="taddy.fort@live.com" w:date="2017-01-30T19:09:00Z">
        <w:r w:rsidR="00BA5C14" w:rsidDel="00CE5EE3">
          <w:rPr>
            <w:lang w:val="en-GB"/>
          </w:rPr>
          <w:delText>has since climbed</w:delText>
        </w:r>
      </w:del>
      <w:ins w:id="96" w:author="taddy.fort@live.com" w:date="2017-01-30T19:09:00Z">
        <w:r w:rsidR="00CE5EE3">
          <w:rPr>
            <w:lang w:val="en-GB"/>
          </w:rPr>
          <w:t>has climbed since then</w:t>
        </w:r>
      </w:ins>
      <w:r w:rsidR="00BA5C14">
        <w:rPr>
          <w:lang w:val="en-GB"/>
        </w:rPr>
        <w:t xml:space="preserve"> </w:t>
      </w:r>
      <w:ins w:id="97" w:author="taddy.fort@live.com" w:date="2017-01-30T19:10:00Z">
        <w:r w:rsidR="001F6DD6">
          <w:rPr>
            <w:lang w:val="en-GB"/>
          </w:rPr>
          <w:t xml:space="preserve">and </w:t>
        </w:r>
      </w:ins>
      <w:r w:rsidR="00BA5C14">
        <w:rPr>
          <w:lang w:val="en-GB"/>
        </w:rPr>
        <w:t>over</w:t>
      </w:r>
      <w:del w:id="98" w:author="taddy.fort@live.com" w:date="2017-01-30T19:09:00Z">
        <w:r w:rsidR="00BA5C14" w:rsidDel="00CE5EE3">
          <w:rPr>
            <w:lang w:val="en-GB"/>
          </w:rPr>
          <w:delText xml:space="preserve"> the number of</w:delText>
        </w:r>
      </w:del>
      <w:r w:rsidR="00BA5C14">
        <w:rPr>
          <w:lang w:val="en-GB"/>
        </w:rPr>
        <w:t xml:space="preserve"> 40 000</w:t>
      </w:r>
      <w:del w:id="99" w:author="taddy.fort@live.com" w:date="2017-01-30T19:10:00Z">
        <w:r w:rsidR="00BA5C14" w:rsidDel="001F6DD6">
          <w:rPr>
            <w:lang w:val="en-GB"/>
          </w:rPr>
          <w:delText>,</w:delText>
        </w:r>
      </w:del>
      <w:r w:rsidR="00BA5C14">
        <w:rPr>
          <w:lang w:val="en-GB"/>
        </w:rPr>
        <w:t xml:space="preserve"> within them belong</w:t>
      </w:r>
      <w:ins w:id="100" w:author="taddy.fort@live.com" w:date="2017-01-30T19:10:00Z">
        <w:r w:rsidR="001F6DD6">
          <w:rPr>
            <w:lang w:val="en-GB"/>
          </w:rPr>
          <w:t xml:space="preserve"> to the</w:t>
        </w:r>
      </w:ins>
      <w:del w:id="101" w:author="taddy.fort@live.com" w:date="2017-01-30T19:10:00Z">
        <w:r w:rsidR="00BA5C14" w:rsidDel="001F6DD6">
          <w:rPr>
            <w:lang w:val="en-GB"/>
          </w:rPr>
          <w:delText>ing</w:delText>
        </w:r>
      </w:del>
      <w:r w:rsidR="00BA5C14">
        <w:rPr>
          <w:lang w:val="en-GB"/>
        </w:rPr>
        <w:t xml:space="preserve"> problematic group of Kurds. </w:t>
      </w:r>
      <w:r w:rsidR="004A7A0F">
        <w:rPr>
          <w:rStyle w:val="FootnoteReference"/>
          <w:lang w:val="en-GB"/>
        </w:rPr>
        <w:footnoteReference w:id="4"/>
      </w:r>
    </w:p>
    <w:p w14:paraId="6862B864" w14:textId="77777777" w:rsidR="008B5183" w:rsidRDefault="008B5183" w:rsidP="00CE5C6D">
      <w:pPr>
        <w:jc w:val="both"/>
        <w:rPr>
          <w:lang w:val="en-GB"/>
        </w:rPr>
      </w:pPr>
    </w:p>
    <w:p w14:paraId="2F78A189" w14:textId="34A2D91B" w:rsidR="006C7B10" w:rsidRDefault="008B5183" w:rsidP="00CE5C6D">
      <w:pPr>
        <w:jc w:val="both"/>
        <w:rPr>
          <w:lang w:val="en-GB"/>
        </w:rPr>
      </w:pPr>
      <w:r w:rsidRPr="00EB6140">
        <w:rPr>
          <w:lang w:val="en-GB"/>
        </w:rPr>
        <w:t xml:space="preserve">For better understanding, it is important to know what the Gulen movement (sometimes called a Hizmet) is and why it was labelled as the main leader </w:t>
      </w:r>
      <w:del w:id="102" w:author="taddy.fort@live.com" w:date="2017-01-30T19:12:00Z">
        <w:r w:rsidRPr="00EB6140" w:rsidDel="000E2559">
          <w:rPr>
            <w:lang w:val="en-GB"/>
          </w:rPr>
          <w:delText>in</w:delText>
        </w:r>
      </w:del>
      <w:ins w:id="103" w:author="taddy.fort@live.com" w:date="2017-01-30T19:12:00Z">
        <w:r w:rsidR="000E2559">
          <w:rPr>
            <w:lang w:val="en-GB"/>
          </w:rPr>
          <w:t>of</w:t>
        </w:r>
      </w:ins>
      <w:r w:rsidRPr="00EB6140">
        <w:rPr>
          <w:lang w:val="en-GB"/>
        </w:rPr>
        <w:t xml:space="preserve"> the coup. </w:t>
      </w:r>
      <w:r w:rsidR="00EB2F8D" w:rsidRPr="00EB6140">
        <w:rPr>
          <w:lang w:val="en-GB"/>
        </w:rPr>
        <w:t>Hizmet</w:t>
      </w:r>
      <w:r w:rsidR="00750E8D" w:rsidRPr="00EB6140">
        <w:rPr>
          <w:lang w:val="en-GB"/>
        </w:rPr>
        <w:t xml:space="preserve"> is a globally active Muslim community-movement, </w:t>
      </w:r>
      <w:r w:rsidR="006666F1" w:rsidRPr="00EB6140">
        <w:rPr>
          <w:lang w:val="en-GB"/>
        </w:rPr>
        <w:t>named by Fethullah Golan. He is consider</w:t>
      </w:r>
      <w:r w:rsidR="009F58EE">
        <w:rPr>
          <w:lang w:val="en-GB"/>
        </w:rPr>
        <w:t>ed as one of the most influent</w:t>
      </w:r>
      <w:ins w:id="104" w:author="taddy.fort@live.com" w:date="2017-01-30T19:12:00Z">
        <w:r w:rsidR="000E2559">
          <w:rPr>
            <w:lang w:val="en-GB"/>
          </w:rPr>
          <w:t>ial</w:t>
        </w:r>
      </w:ins>
      <w:r w:rsidR="006666F1" w:rsidRPr="00EB6140">
        <w:rPr>
          <w:lang w:val="en-GB"/>
        </w:rPr>
        <w:t xml:space="preserve"> Muslim</w:t>
      </w:r>
      <w:ins w:id="105" w:author="taddy.fort@live.com" w:date="2017-01-30T19:12:00Z">
        <w:r w:rsidR="000E2559">
          <w:rPr>
            <w:lang w:val="en-GB"/>
          </w:rPr>
          <w:t>s</w:t>
        </w:r>
      </w:ins>
      <w:r w:rsidR="006666F1" w:rsidRPr="00EB6140">
        <w:rPr>
          <w:lang w:val="en-GB"/>
        </w:rPr>
        <w:t>, mainly because of his theory of tolerant Islam</w:t>
      </w:r>
      <w:r w:rsidR="00EB2F8D" w:rsidRPr="00EB6140">
        <w:rPr>
          <w:lang w:val="en-GB"/>
        </w:rPr>
        <w:t xml:space="preserve"> and social changes</w:t>
      </w:r>
      <w:r w:rsidR="006666F1" w:rsidRPr="00EB6140">
        <w:rPr>
          <w:lang w:val="en-GB"/>
        </w:rPr>
        <w:t xml:space="preserve">. He is the head of many educational and </w:t>
      </w:r>
      <w:r w:rsidR="00EB2F8D" w:rsidRPr="00EB6140">
        <w:rPr>
          <w:lang w:val="en-GB"/>
        </w:rPr>
        <w:t>social</w:t>
      </w:r>
      <w:r w:rsidR="006666F1" w:rsidRPr="00EB6140">
        <w:rPr>
          <w:lang w:val="en-GB"/>
        </w:rPr>
        <w:t xml:space="preserve"> organizations.</w:t>
      </w:r>
      <w:r w:rsidR="00DB0B60" w:rsidRPr="00EB6140">
        <w:rPr>
          <w:lang w:val="en-GB"/>
        </w:rPr>
        <w:t xml:space="preserve"> He represents some kind of opposition to the Edrogan’s governance, but share</w:t>
      </w:r>
      <w:ins w:id="106" w:author="taddy.fort@live.com" w:date="2017-01-30T19:13:00Z">
        <w:r w:rsidR="00C02F4B">
          <w:rPr>
            <w:lang w:val="en-GB"/>
          </w:rPr>
          <w:t>s</w:t>
        </w:r>
      </w:ins>
      <w:r w:rsidR="00DB0B60" w:rsidRPr="00EB6140">
        <w:rPr>
          <w:lang w:val="en-GB"/>
        </w:rPr>
        <w:t xml:space="preserve"> the same view of the position Islam should have</w:t>
      </w:r>
      <w:r w:rsidR="00EA4D81">
        <w:rPr>
          <w:lang w:val="en-GB"/>
        </w:rPr>
        <w:t xml:space="preserve"> in a state. </w:t>
      </w:r>
      <w:r w:rsidR="00585311">
        <w:rPr>
          <w:lang w:val="en-GB"/>
        </w:rPr>
        <w:t>For many analytics</w:t>
      </w:r>
      <w:r w:rsidR="00DB0B60" w:rsidRPr="00EB6140">
        <w:rPr>
          <w:lang w:val="en-GB"/>
        </w:rPr>
        <w:t>, Gulan had no need to embrace such an action. The movement had never acted as terroris</w:t>
      </w:r>
      <w:r w:rsidR="00C65DBB" w:rsidRPr="00EB6140">
        <w:rPr>
          <w:lang w:val="en-GB"/>
        </w:rPr>
        <w:t>tic or violent</w:t>
      </w:r>
      <w:r w:rsidR="00E418B2">
        <w:rPr>
          <w:lang w:val="en-GB"/>
        </w:rPr>
        <w:t xml:space="preserve"> (even though Ankara claims Gulen is connected with un-democratic </w:t>
      </w:r>
      <w:r w:rsidR="00453102">
        <w:rPr>
          <w:lang w:val="en-GB"/>
        </w:rPr>
        <w:t>assaults, for which he was put on the Turkey’s terrorist list)</w:t>
      </w:r>
      <w:r w:rsidR="00F514B5">
        <w:rPr>
          <w:rStyle w:val="FootnoteReference"/>
          <w:lang w:val="en-GB"/>
        </w:rPr>
        <w:footnoteReference w:id="5"/>
      </w:r>
      <w:r w:rsidR="00C65DBB" w:rsidRPr="00EB6140">
        <w:rPr>
          <w:lang w:val="en-GB"/>
        </w:rPr>
        <w:t>.</w:t>
      </w:r>
      <w:r w:rsidR="00012B19" w:rsidRPr="00EB6140">
        <w:rPr>
          <w:lang w:val="en-GB"/>
        </w:rPr>
        <w:t xml:space="preserve"> But the followers of this social movement were </w:t>
      </w:r>
      <w:r w:rsidR="00012B19" w:rsidRPr="00EB6140">
        <w:rPr>
          <w:lang w:val="en-GB"/>
        </w:rPr>
        <w:lastRenderedPageBreak/>
        <w:t xml:space="preserve">immediately </w:t>
      </w:r>
      <w:del w:id="107" w:author="taddy.fort@live.com" w:date="2017-01-30T19:14:00Z">
        <w:r w:rsidR="00012B19" w:rsidRPr="00EB6140" w:rsidDel="00C02F4B">
          <w:rPr>
            <w:lang w:val="en-GB"/>
          </w:rPr>
          <w:delText xml:space="preserve">locked </w:delText>
        </w:r>
      </w:del>
      <w:ins w:id="108" w:author="taddy.fort@live.com" w:date="2017-01-30T19:14:00Z">
        <w:r w:rsidR="00C02F4B">
          <w:rPr>
            <w:lang w:val="en-GB"/>
          </w:rPr>
          <w:t>arrested</w:t>
        </w:r>
        <w:r w:rsidR="00C02F4B" w:rsidRPr="00EB6140">
          <w:rPr>
            <w:lang w:val="en-GB"/>
          </w:rPr>
          <w:t xml:space="preserve"> </w:t>
        </w:r>
      </w:ins>
      <w:r w:rsidR="00012B19" w:rsidRPr="00EB6140">
        <w:rPr>
          <w:lang w:val="en-GB"/>
        </w:rPr>
        <w:t>and accused of helping the coup.</w:t>
      </w:r>
      <w:r w:rsidR="00C2716E">
        <w:rPr>
          <w:lang w:val="en-GB"/>
        </w:rPr>
        <w:t xml:space="preserve"> It almost looked as a witch </w:t>
      </w:r>
      <w:r w:rsidR="009E3062" w:rsidRPr="00EB6140">
        <w:rPr>
          <w:lang w:val="en-GB"/>
        </w:rPr>
        <w:t>hunt. An arrest warrant was issued for Fethullah Golan along with Turkey’s demand to</w:t>
      </w:r>
      <w:ins w:id="109" w:author="taddy.fort@live.com" w:date="2017-01-30T19:14:00Z">
        <w:r w:rsidR="00C02F4B">
          <w:rPr>
            <w:lang w:val="en-GB"/>
          </w:rPr>
          <w:t xml:space="preserve"> the</w:t>
        </w:r>
      </w:ins>
      <w:r w:rsidR="009E3062" w:rsidRPr="00EB6140">
        <w:rPr>
          <w:lang w:val="en-GB"/>
        </w:rPr>
        <w:t xml:space="preserve"> U</w:t>
      </w:r>
      <w:ins w:id="110" w:author="taddy.fort@live.com" w:date="2017-01-30T19:14:00Z">
        <w:r w:rsidR="00C02F4B">
          <w:rPr>
            <w:lang w:val="en-GB"/>
          </w:rPr>
          <w:t>SA</w:t>
        </w:r>
      </w:ins>
      <w:del w:id="111" w:author="taddy.fort@live.com" w:date="2017-01-30T19:14:00Z">
        <w:r w:rsidR="009E3062" w:rsidRPr="00EB6140" w:rsidDel="00C02F4B">
          <w:rPr>
            <w:lang w:val="en-GB"/>
          </w:rPr>
          <w:delText>.S.A.</w:delText>
        </w:r>
      </w:del>
      <w:r w:rsidR="009E3062" w:rsidRPr="00EB6140">
        <w:rPr>
          <w:lang w:val="en-GB"/>
        </w:rPr>
        <w:t xml:space="preserve"> to hand him over to Turkey, where he would face an inter</w:t>
      </w:r>
      <w:r w:rsidR="00C2716E">
        <w:rPr>
          <w:lang w:val="en-GB"/>
        </w:rPr>
        <w:t>r</w:t>
      </w:r>
      <w:r w:rsidR="009E3062" w:rsidRPr="00EB6140">
        <w:rPr>
          <w:lang w:val="en-GB"/>
        </w:rPr>
        <w:t>ogation and a trial.</w:t>
      </w:r>
      <w:r w:rsidR="00750E8D" w:rsidRPr="00EB6140">
        <w:rPr>
          <w:rStyle w:val="FootnoteReference"/>
          <w:lang w:val="en-GB"/>
        </w:rPr>
        <w:footnoteReference w:id="6"/>
      </w:r>
      <w:r w:rsidR="00EB2F8D" w:rsidRPr="00EB6140">
        <w:rPr>
          <w:lang w:val="en-GB"/>
        </w:rPr>
        <w:t xml:space="preserve"> </w:t>
      </w:r>
    </w:p>
    <w:p w14:paraId="588B9CBC" w14:textId="77777777" w:rsidR="00C2716E" w:rsidRDefault="00C2716E" w:rsidP="00CE5C6D">
      <w:pPr>
        <w:jc w:val="both"/>
        <w:rPr>
          <w:lang w:val="en-GB"/>
        </w:rPr>
      </w:pPr>
    </w:p>
    <w:p w14:paraId="27D91F14" w14:textId="19F34B35" w:rsidR="00E418B2" w:rsidRPr="00EB6140" w:rsidRDefault="00EA797A" w:rsidP="00CE5C6D">
      <w:pPr>
        <w:jc w:val="both"/>
        <w:rPr>
          <w:lang w:val="en-GB"/>
        </w:rPr>
      </w:pPr>
      <w:r>
        <w:rPr>
          <w:lang w:val="en-GB"/>
        </w:rPr>
        <w:t xml:space="preserve">It is not the first time that Erdogan put the blame on him. Their quarrel could be dated back to </w:t>
      </w:r>
      <w:del w:id="112" w:author="taddy.fort@live.com" w:date="2017-01-30T19:15:00Z">
        <w:r w:rsidDel="00C02F4B">
          <w:rPr>
            <w:lang w:val="en-GB"/>
          </w:rPr>
          <w:delText xml:space="preserve">year </w:delText>
        </w:r>
      </w:del>
      <w:r>
        <w:rPr>
          <w:lang w:val="en-GB"/>
        </w:rPr>
        <w:t xml:space="preserve">2013, when the former friendship and collaboration started to fall apart. Gulen, who has been living in Pensylvania since 1999, criticized Erdogan’s intervention of protests in Gezi Park. Later that year, during the famous and wide corruption </w:t>
      </w:r>
      <w:del w:id="113" w:author="taddy.fort@live.com" w:date="2017-01-30T19:15:00Z">
        <w:r w:rsidDel="00C02F4B">
          <w:rPr>
            <w:lang w:val="en-GB"/>
          </w:rPr>
          <w:delText xml:space="preserve">probe </w:delText>
        </w:r>
      </w:del>
      <w:ins w:id="114" w:author="taddy.fort@live.com" w:date="2017-01-30T19:15:00Z">
        <w:r w:rsidR="00C02F4B">
          <w:rPr>
            <w:lang w:val="en-GB"/>
          </w:rPr>
          <w:t xml:space="preserve">affair </w:t>
        </w:r>
      </w:ins>
      <w:r>
        <w:rPr>
          <w:lang w:val="en-GB"/>
        </w:rPr>
        <w:t>that led many AKP’s members to resign</w:t>
      </w:r>
      <w:r w:rsidR="00F514B5">
        <w:rPr>
          <w:rStyle w:val="FootnoteReference"/>
          <w:lang w:val="en-GB"/>
        </w:rPr>
        <w:footnoteReference w:id="7"/>
      </w:r>
      <w:r>
        <w:rPr>
          <w:lang w:val="en-GB"/>
        </w:rPr>
        <w:t>, Erdogan pointed at</w:t>
      </w:r>
      <w:r w:rsidR="00861372">
        <w:rPr>
          <w:lang w:val="en-GB"/>
        </w:rPr>
        <w:t xml:space="preserve"> Gulen and called him the initiato</w:t>
      </w:r>
      <w:r>
        <w:rPr>
          <w:lang w:val="en-GB"/>
        </w:rPr>
        <w:t xml:space="preserve">r of it. </w:t>
      </w:r>
      <w:r w:rsidR="00E94080">
        <w:rPr>
          <w:lang w:val="en-GB"/>
        </w:rPr>
        <w:t>Prosecution of members of affiliated institutions followed.</w:t>
      </w:r>
      <w:r w:rsidR="00E94080">
        <w:rPr>
          <w:rStyle w:val="FootnoteReference"/>
          <w:lang w:val="en-GB"/>
        </w:rPr>
        <w:footnoteReference w:id="8"/>
      </w:r>
      <w:r w:rsidR="00E94080">
        <w:rPr>
          <w:lang w:val="en-GB"/>
        </w:rPr>
        <w:t xml:space="preserve"> </w:t>
      </w:r>
    </w:p>
    <w:p w14:paraId="777434CC" w14:textId="77777777" w:rsidR="009E3062" w:rsidRPr="00EB6140" w:rsidRDefault="009E3062" w:rsidP="00CE5C6D">
      <w:pPr>
        <w:jc w:val="both"/>
        <w:rPr>
          <w:lang w:val="en-GB"/>
        </w:rPr>
      </w:pPr>
    </w:p>
    <w:p w14:paraId="5307B9E9" w14:textId="2A764343" w:rsidR="00C80563" w:rsidRPr="00EB6140" w:rsidRDefault="00C80563" w:rsidP="00CE5C6D">
      <w:pPr>
        <w:jc w:val="both"/>
        <w:rPr>
          <w:lang w:val="en-GB"/>
        </w:rPr>
      </w:pPr>
      <w:r w:rsidRPr="00EB6140">
        <w:rPr>
          <w:lang w:val="en-GB"/>
        </w:rPr>
        <w:t>Problem is, with the re</w:t>
      </w:r>
      <w:r w:rsidR="00E418B2">
        <w:rPr>
          <w:lang w:val="en-GB"/>
        </w:rPr>
        <w:t>-usage of torture, information</w:t>
      </w:r>
      <w:r w:rsidRPr="00EB6140">
        <w:rPr>
          <w:lang w:val="en-GB"/>
        </w:rPr>
        <w:t xml:space="preserve"> that would be collected b</w:t>
      </w:r>
      <w:r w:rsidR="00E418B2">
        <w:rPr>
          <w:lang w:val="en-GB"/>
        </w:rPr>
        <w:t>y police and other investigators</w:t>
      </w:r>
      <w:r w:rsidRPr="00EB6140">
        <w:rPr>
          <w:lang w:val="en-GB"/>
        </w:rPr>
        <w:t xml:space="preserve"> don’t </w:t>
      </w:r>
      <w:r w:rsidR="00EA4BD3">
        <w:rPr>
          <w:lang w:val="en-GB"/>
        </w:rPr>
        <w:t xml:space="preserve">necessarily </w:t>
      </w:r>
      <w:r w:rsidRPr="00EB6140">
        <w:rPr>
          <w:lang w:val="en-GB"/>
        </w:rPr>
        <w:t xml:space="preserve">have to be true. </w:t>
      </w:r>
    </w:p>
    <w:p w14:paraId="36ACA1BC" w14:textId="77777777" w:rsidR="00DB0B60" w:rsidRDefault="00DB0B60" w:rsidP="00CE5C6D">
      <w:pPr>
        <w:jc w:val="both"/>
        <w:rPr>
          <w:b/>
          <w:lang w:val="en-GB"/>
        </w:rPr>
      </w:pPr>
    </w:p>
    <w:p w14:paraId="5D0A462E" w14:textId="532510E6" w:rsidR="006C7B10" w:rsidRPr="00A90EBA" w:rsidRDefault="006C7B10" w:rsidP="00CE5C6D">
      <w:pPr>
        <w:jc w:val="both"/>
        <w:rPr>
          <w:b/>
          <w:lang w:val="en-GB"/>
        </w:rPr>
      </w:pPr>
      <w:r w:rsidRPr="00A90EBA">
        <w:rPr>
          <w:b/>
          <w:lang w:val="en-GB"/>
        </w:rPr>
        <w:t xml:space="preserve">State of emergency and emergency decrees </w:t>
      </w:r>
    </w:p>
    <w:p w14:paraId="4D97548F" w14:textId="534A9291" w:rsidR="00587DA4" w:rsidRDefault="00F8177B" w:rsidP="00CE5C6D">
      <w:pPr>
        <w:jc w:val="both"/>
        <w:rPr>
          <w:lang w:val="en-GB"/>
        </w:rPr>
      </w:pPr>
      <w:r>
        <w:rPr>
          <w:lang w:val="en-GB"/>
        </w:rPr>
        <w:t>One of the basic freedom</w:t>
      </w:r>
      <w:r w:rsidR="005B7681">
        <w:rPr>
          <w:lang w:val="en-GB"/>
        </w:rPr>
        <w:t>s</w:t>
      </w:r>
      <w:r>
        <w:rPr>
          <w:lang w:val="en-GB"/>
        </w:rPr>
        <w:t xml:space="preserve">, freedom of speech and </w:t>
      </w:r>
      <w:r w:rsidR="005B7681">
        <w:rPr>
          <w:lang w:val="en-GB"/>
        </w:rPr>
        <w:t xml:space="preserve">press, have been widely disrupted. More than 3 000 citizens were facing charges of insulting the president. </w:t>
      </w:r>
      <w:r w:rsidR="00D42A56">
        <w:rPr>
          <w:lang w:val="en-GB"/>
        </w:rPr>
        <w:t xml:space="preserve">According to </w:t>
      </w:r>
      <w:ins w:id="115" w:author="taddy.fort@live.com" w:date="2017-01-30T19:16:00Z">
        <w:r w:rsidR="00C02F4B">
          <w:rPr>
            <w:lang w:val="en-GB"/>
          </w:rPr>
          <w:t xml:space="preserve">the </w:t>
        </w:r>
      </w:ins>
      <w:r w:rsidR="00D42A56">
        <w:rPr>
          <w:lang w:val="en-GB"/>
        </w:rPr>
        <w:t>official Twitter’s Transparency Report, several s</w:t>
      </w:r>
      <w:r w:rsidR="005B7681">
        <w:rPr>
          <w:lang w:val="en-GB"/>
        </w:rPr>
        <w:t xml:space="preserve">ocial networks were </w:t>
      </w:r>
      <w:r w:rsidR="00D42A56">
        <w:rPr>
          <w:lang w:val="en-GB"/>
        </w:rPr>
        <w:t>restricted</w:t>
      </w:r>
      <w:r w:rsidR="00804CEE">
        <w:rPr>
          <w:lang w:val="en-GB"/>
        </w:rPr>
        <w:t xml:space="preserve"> by government</w:t>
      </w:r>
      <w:r w:rsidR="00D42A56">
        <w:rPr>
          <w:lang w:val="en-GB"/>
        </w:rPr>
        <w:t>, making users</w:t>
      </w:r>
      <w:r w:rsidR="00711B6A">
        <w:rPr>
          <w:lang w:val="en-GB"/>
        </w:rPr>
        <w:t xml:space="preserve"> delete offending post</w:t>
      </w:r>
      <w:r w:rsidR="00D42A56">
        <w:rPr>
          <w:lang w:val="en-GB"/>
        </w:rPr>
        <w:t>s</w:t>
      </w:r>
      <w:r w:rsidR="00FD4058">
        <w:rPr>
          <w:lang w:val="en-GB"/>
        </w:rPr>
        <w:t xml:space="preserve"> and pictures.</w:t>
      </w:r>
      <w:r w:rsidR="001F4477">
        <w:rPr>
          <w:lang w:val="en-GB"/>
        </w:rPr>
        <w:t xml:space="preserve"> </w:t>
      </w:r>
      <w:r w:rsidR="00804CEE">
        <w:rPr>
          <w:lang w:val="en-GB"/>
        </w:rPr>
        <w:t xml:space="preserve"> </w:t>
      </w:r>
      <w:r w:rsidR="00C717B4">
        <w:rPr>
          <w:lang w:val="en-GB"/>
        </w:rPr>
        <w:t xml:space="preserve">Around 150 </w:t>
      </w:r>
      <w:r w:rsidR="00EE28C0">
        <w:rPr>
          <w:lang w:val="en-GB"/>
        </w:rPr>
        <w:t>news platforms were shut down</w:t>
      </w:r>
      <w:r w:rsidR="00D67D76">
        <w:rPr>
          <w:lang w:val="en-GB"/>
        </w:rPr>
        <w:t xml:space="preserve">. </w:t>
      </w:r>
    </w:p>
    <w:p w14:paraId="3F8BE0DB" w14:textId="77777777" w:rsidR="00D67D76" w:rsidRDefault="00D67D76" w:rsidP="00CE5C6D">
      <w:pPr>
        <w:jc w:val="both"/>
        <w:rPr>
          <w:lang w:val="en-GB"/>
        </w:rPr>
      </w:pPr>
    </w:p>
    <w:p w14:paraId="5C9D8507" w14:textId="55172F91" w:rsidR="00D67D76" w:rsidRDefault="00EF019F" w:rsidP="00CE5C6D">
      <w:pPr>
        <w:jc w:val="both"/>
        <w:rPr>
          <w:lang w:val="en-GB"/>
        </w:rPr>
      </w:pPr>
      <w:r>
        <w:rPr>
          <w:lang w:val="en-GB"/>
        </w:rPr>
        <w:t xml:space="preserve">President Erdogan declared state of emergency, by which he is able to bypass </w:t>
      </w:r>
      <w:r w:rsidR="00B3507F">
        <w:rPr>
          <w:lang w:val="en-GB"/>
        </w:rPr>
        <w:t xml:space="preserve">parliament and release decrees that have the same weight as law. State of emergency </w:t>
      </w:r>
      <w:r w:rsidR="008A48B4">
        <w:rPr>
          <w:lang w:val="en-GB"/>
        </w:rPr>
        <w:t xml:space="preserve">can last 6 months, during which should the president ensure safety and prepare parliament and departments </w:t>
      </w:r>
      <w:del w:id="116" w:author="taddy.fort@live.com" w:date="2017-01-30T19:17:00Z">
        <w:r w:rsidR="008A48B4" w:rsidDel="00C02F4B">
          <w:rPr>
            <w:lang w:val="en-GB"/>
          </w:rPr>
          <w:delText>on</w:delText>
        </w:r>
      </w:del>
      <w:ins w:id="117" w:author="taddy.fort@live.com" w:date="2017-01-30T19:17:00Z">
        <w:r w:rsidR="00C02F4B">
          <w:rPr>
            <w:lang w:val="en-GB"/>
          </w:rPr>
          <w:t>for</w:t>
        </w:r>
      </w:ins>
      <w:r w:rsidR="008A48B4">
        <w:rPr>
          <w:lang w:val="en-GB"/>
        </w:rPr>
        <w:t xml:space="preserve"> normal rule. But in the wake of </w:t>
      </w:r>
      <w:ins w:id="118" w:author="taddy.fort@live.com" w:date="2017-01-30T19:17:00Z">
        <w:r w:rsidR="00C02F4B">
          <w:rPr>
            <w:lang w:val="en-GB"/>
          </w:rPr>
          <w:t xml:space="preserve">the </w:t>
        </w:r>
      </w:ins>
      <w:r w:rsidR="008A48B4">
        <w:rPr>
          <w:lang w:val="en-GB"/>
        </w:rPr>
        <w:t xml:space="preserve">terrorist attack on New Year’s Eve the state of emergency has been extended by the vote of parliament.  </w:t>
      </w:r>
    </w:p>
    <w:p w14:paraId="10F1C0F2" w14:textId="77777777" w:rsidR="00F8177B" w:rsidRDefault="00F8177B" w:rsidP="00CE5C6D">
      <w:pPr>
        <w:jc w:val="both"/>
        <w:rPr>
          <w:lang w:val="en-GB"/>
        </w:rPr>
      </w:pPr>
    </w:p>
    <w:p w14:paraId="5F6AE5A1" w14:textId="22F83897" w:rsidR="00587DA4" w:rsidRPr="00804767" w:rsidRDefault="00587DA4" w:rsidP="00CE5C6D">
      <w:pPr>
        <w:jc w:val="both"/>
        <w:rPr>
          <w:b/>
          <w:lang w:val="en-GB"/>
        </w:rPr>
      </w:pPr>
      <w:r w:rsidRPr="00804767">
        <w:rPr>
          <w:b/>
          <w:lang w:val="en-GB"/>
        </w:rPr>
        <w:t>The aftermath</w:t>
      </w:r>
    </w:p>
    <w:p w14:paraId="40E88039" w14:textId="7E88F02B" w:rsidR="00D15541" w:rsidRDefault="00D67D76" w:rsidP="00CE5C6D">
      <w:pPr>
        <w:jc w:val="both"/>
        <w:rPr>
          <w:lang w:val="en-GB"/>
        </w:rPr>
      </w:pPr>
      <w:r>
        <w:rPr>
          <w:lang w:val="en-GB"/>
        </w:rPr>
        <w:t xml:space="preserve"> </w:t>
      </w:r>
      <w:r w:rsidR="00D15541">
        <w:rPr>
          <w:lang w:val="en-GB"/>
        </w:rPr>
        <w:t>Almost no revolution happens without sacrifices. Unfortunately, those victims are often among civilians. The number of affected during the coup is high, but the</w:t>
      </w:r>
      <w:ins w:id="119" w:author="taddy.fort@live.com" w:date="2017-01-30T19:18:00Z">
        <w:r w:rsidR="00C02F4B">
          <w:rPr>
            <w:lang w:val="en-GB"/>
          </w:rPr>
          <w:t xml:space="preserve"> </w:t>
        </w:r>
      </w:ins>
      <w:del w:id="120" w:author="taddy.fort@live.com" w:date="2017-01-30T19:18:00Z">
        <w:r w:rsidR="00D15541" w:rsidDel="00C02F4B">
          <w:rPr>
            <w:lang w:val="en-GB"/>
          </w:rPr>
          <w:delText xml:space="preserve"> </w:delText>
        </w:r>
      </w:del>
      <w:r w:rsidR="00D15541">
        <w:rPr>
          <w:lang w:val="en-GB"/>
        </w:rPr>
        <w:t xml:space="preserve">amount of victims </w:t>
      </w:r>
      <w:del w:id="121" w:author="taddy.fort@live.com" w:date="2017-01-30T19:18:00Z">
        <w:r w:rsidR="00D15541" w:rsidDel="00C02F4B">
          <w:rPr>
            <w:lang w:val="en-GB"/>
          </w:rPr>
          <w:delText>of</w:delText>
        </w:r>
      </w:del>
      <w:ins w:id="122" w:author="taddy.fort@live.com" w:date="2017-01-30T19:18:00Z">
        <w:r w:rsidR="00C02F4B">
          <w:rPr>
            <w:lang w:val="en-GB"/>
          </w:rPr>
          <w:t>of the</w:t>
        </w:r>
      </w:ins>
      <w:r w:rsidR="00D15541">
        <w:rPr>
          <w:lang w:val="en-GB"/>
        </w:rPr>
        <w:t xml:space="preserve"> subsequent hunt is much higher. </w:t>
      </w:r>
    </w:p>
    <w:p w14:paraId="4AFC0213" w14:textId="77777777" w:rsidR="00D15541" w:rsidRDefault="00D15541" w:rsidP="00CE5C6D">
      <w:pPr>
        <w:jc w:val="both"/>
        <w:rPr>
          <w:lang w:val="en-GB"/>
        </w:rPr>
      </w:pPr>
    </w:p>
    <w:p w14:paraId="678BDBE1" w14:textId="3C1B90F9" w:rsidR="006C7B10" w:rsidRDefault="009C15E8" w:rsidP="00CE5C6D">
      <w:pPr>
        <w:jc w:val="both"/>
        <w:rPr>
          <w:lang w:val="en-GB"/>
        </w:rPr>
      </w:pPr>
      <w:r>
        <w:rPr>
          <w:lang w:val="en-GB"/>
        </w:rPr>
        <w:t xml:space="preserve">The hunt for </w:t>
      </w:r>
      <w:r w:rsidR="00B5789E">
        <w:rPr>
          <w:lang w:val="en-GB"/>
        </w:rPr>
        <w:t>co</w:t>
      </w:r>
      <w:r w:rsidR="00737910">
        <w:rPr>
          <w:lang w:val="en-GB"/>
        </w:rPr>
        <w:t>up plotters and participants beca</w:t>
      </w:r>
      <w:r w:rsidR="00B5789E">
        <w:rPr>
          <w:lang w:val="en-GB"/>
        </w:rPr>
        <w:t xml:space="preserve">me right after. </w:t>
      </w:r>
      <w:r w:rsidR="00737910">
        <w:rPr>
          <w:lang w:val="en-GB"/>
        </w:rPr>
        <w:t>Main prosecution</w:t>
      </w:r>
      <w:ins w:id="123" w:author="taddy.fort@live.com" w:date="2017-01-30T19:18:00Z">
        <w:r w:rsidR="00C02F4B">
          <w:rPr>
            <w:lang w:val="en-GB"/>
          </w:rPr>
          <w:t>s</w:t>
        </w:r>
      </w:ins>
      <w:r w:rsidR="00737910">
        <w:rPr>
          <w:lang w:val="en-GB"/>
        </w:rPr>
        <w:t xml:space="preserve"> were made against Gülan movement, as president </w:t>
      </w:r>
      <w:r w:rsidR="00685A86">
        <w:rPr>
          <w:lang w:val="en-GB"/>
        </w:rPr>
        <w:t xml:space="preserve">Recep Tayyip </w:t>
      </w:r>
      <w:r w:rsidR="00737910">
        <w:rPr>
          <w:lang w:val="en-GB"/>
        </w:rPr>
        <w:t xml:space="preserve">Erdogan labelled cleric Fethullah Gulen as </w:t>
      </w:r>
      <w:r w:rsidR="002A3CD3">
        <w:rPr>
          <w:lang w:val="en-GB"/>
        </w:rPr>
        <w:t xml:space="preserve">an initiator </w:t>
      </w:r>
      <w:r w:rsidR="00F6250D">
        <w:rPr>
          <w:lang w:val="en-GB"/>
        </w:rPr>
        <w:t xml:space="preserve">and main mind </w:t>
      </w:r>
      <w:r w:rsidR="002A3CD3">
        <w:rPr>
          <w:lang w:val="en-GB"/>
        </w:rPr>
        <w:t xml:space="preserve">of the coup. </w:t>
      </w:r>
      <w:r w:rsidR="00F6250D">
        <w:rPr>
          <w:lang w:val="en-GB"/>
        </w:rPr>
        <w:t>Any institution connected to the cleric was closed by the first presidential decree</w:t>
      </w:r>
      <w:r w:rsidR="00685A86">
        <w:rPr>
          <w:lang w:val="en-GB"/>
        </w:rPr>
        <w:t xml:space="preserve"> issued since the failed coup</w:t>
      </w:r>
      <w:r w:rsidR="00F6250D">
        <w:rPr>
          <w:lang w:val="en-GB"/>
        </w:rPr>
        <w:t>. It concerned 35 medical institutions, 15 universities, 1 043 private schools, 1 229 foun</w:t>
      </w:r>
      <w:r w:rsidR="00AB44C2">
        <w:rPr>
          <w:lang w:val="en-GB"/>
        </w:rPr>
        <w:t xml:space="preserve">dations and 19 unions. Apart from that, the decree also </w:t>
      </w:r>
      <w:r w:rsidR="00AB44C2">
        <w:rPr>
          <w:lang w:val="en-GB"/>
        </w:rPr>
        <w:lastRenderedPageBreak/>
        <w:t>extended detention period from 4 to 30 days.</w:t>
      </w:r>
      <w:r w:rsidR="00AB44C2">
        <w:rPr>
          <w:lang w:val="en-GB"/>
        </w:rPr>
        <w:br/>
        <w:t xml:space="preserve">The prosecution impacted judges, soldiers, officers, civil servants and others as well. The smallest suspicion </w:t>
      </w:r>
      <w:del w:id="124" w:author="taddy.fort@live.com" w:date="2017-01-30T19:21:00Z">
        <w:r w:rsidR="00AB44C2" w:rsidDel="00C02F4B">
          <w:rPr>
            <w:lang w:val="en-GB"/>
          </w:rPr>
          <w:delText xml:space="preserve">of </w:delText>
        </w:r>
      </w:del>
      <w:ins w:id="125" w:author="taddy.fort@live.com" w:date="2017-01-30T19:21:00Z">
        <w:r w:rsidR="00C02F4B">
          <w:rPr>
            <w:lang w:val="en-GB"/>
          </w:rPr>
          <w:t xml:space="preserve">about a </w:t>
        </w:r>
      </w:ins>
      <w:r w:rsidR="00AB44C2">
        <w:rPr>
          <w:lang w:val="en-GB"/>
        </w:rPr>
        <w:t xml:space="preserve">connection to the Gulen movement </w:t>
      </w:r>
      <w:r w:rsidR="0089286A">
        <w:rPr>
          <w:lang w:val="en-GB"/>
        </w:rPr>
        <w:t>was enoug</w:t>
      </w:r>
      <w:r w:rsidR="005E1696">
        <w:rPr>
          <w:lang w:val="en-GB"/>
        </w:rPr>
        <w:t xml:space="preserve">h for government to imprisonment </w:t>
      </w:r>
      <w:r w:rsidR="0089286A">
        <w:rPr>
          <w:lang w:val="en-GB"/>
        </w:rPr>
        <w:t>or suspension.</w:t>
      </w:r>
      <w:r w:rsidR="00D67D76">
        <w:rPr>
          <w:lang w:val="en-GB"/>
        </w:rPr>
        <w:t xml:space="preserve"> President’s goal was</w:t>
      </w:r>
      <w:r w:rsidR="00AC6668">
        <w:rPr>
          <w:lang w:val="en-GB"/>
        </w:rPr>
        <w:t xml:space="preserve"> to eliminate any movement’s supporters from state and public services.</w:t>
      </w:r>
      <w:r w:rsidR="00AB44C2">
        <w:rPr>
          <w:rStyle w:val="FootnoteReference"/>
          <w:lang w:val="en-GB"/>
        </w:rPr>
        <w:footnoteReference w:id="9"/>
      </w:r>
    </w:p>
    <w:p w14:paraId="79E85450" w14:textId="77777777" w:rsidR="004F44E5" w:rsidRDefault="004F44E5" w:rsidP="00CE5C6D">
      <w:pPr>
        <w:jc w:val="both"/>
        <w:rPr>
          <w:lang w:val="en-GB"/>
        </w:rPr>
      </w:pPr>
    </w:p>
    <w:p w14:paraId="7B7F3075" w14:textId="2C2431FF" w:rsidR="006C7B10" w:rsidRDefault="00A90EBA" w:rsidP="00CE5C6D">
      <w:pPr>
        <w:jc w:val="both"/>
        <w:rPr>
          <w:lang w:val="en-GB"/>
        </w:rPr>
      </w:pPr>
      <w:r>
        <w:rPr>
          <w:lang w:val="en-GB"/>
        </w:rPr>
        <w:t xml:space="preserve"> </w:t>
      </w:r>
      <w:r w:rsidR="008E6610">
        <w:rPr>
          <w:lang w:val="en-GB"/>
        </w:rPr>
        <w:t>A</w:t>
      </w:r>
      <w:r w:rsidR="006C7B10">
        <w:rPr>
          <w:lang w:val="en-GB"/>
        </w:rPr>
        <w:t>s spotted and claimed by Human Rights Watch</w:t>
      </w:r>
      <w:r w:rsidR="00097AD5">
        <w:rPr>
          <w:lang w:val="en-GB"/>
        </w:rPr>
        <w:t xml:space="preserve"> in document “A Blank Check: Turkey’s Post-Coup Suspension of Safeguards Against Torture”</w:t>
      </w:r>
      <w:r w:rsidR="006C7B10">
        <w:rPr>
          <w:lang w:val="en-GB"/>
        </w:rPr>
        <w:t xml:space="preserve">, many people were </w:t>
      </w:r>
      <w:r w:rsidR="00097AD5">
        <w:rPr>
          <w:lang w:val="en-GB"/>
        </w:rPr>
        <w:t xml:space="preserve">tortured </w:t>
      </w:r>
      <w:r w:rsidR="00E778BC">
        <w:rPr>
          <w:lang w:val="en-GB"/>
        </w:rPr>
        <w:t xml:space="preserve">or at least dealt with badly </w:t>
      </w:r>
      <w:r w:rsidR="00097AD5">
        <w:rPr>
          <w:lang w:val="en-GB"/>
        </w:rPr>
        <w:t xml:space="preserve">by Turkish police. That was enabled by many after-coup decrees, which had removed or eliminated safeguards in the approach of police officials towards </w:t>
      </w:r>
      <w:r w:rsidR="00532EF5">
        <w:rPr>
          <w:lang w:val="en-GB"/>
        </w:rPr>
        <w:t>held citizens</w:t>
      </w:r>
      <w:r w:rsidR="003C3611">
        <w:rPr>
          <w:lang w:val="en-GB"/>
        </w:rPr>
        <w:t>, especially in the case of using torture during interrogation</w:t>
      </w:r>
      <w:r w:rsidR="00532EF5">
        <w:rPr>
          <w:lang w:val="en-GB"/>
        </w:rPr>
        <w:t xml:space="preserve">. </w:t>
      </w:r>
      <w:r w:rsidR="003C3611">
        <w:rPr>
          <w:lang w:val="en-GB"/>
        </w:rPr>
        <w:t>The document concerns cases of sexual abuse, sleep deprivation</w:t>
      </w:r>
      <w:r w:rsidR="00904021">
        <w:rPr>
          <w:lang w:val="en-GB"/>
        </w:rPr>
        <w:t>, rape threats, beating</w:t>
      </w:r>
      <w:r w:rsidR="003C3611">
        <w:rPr>
          <w:lang w:val="en-GB"/>
        </w:rPr>
        <w:t xml:space="preserve"> and others. </w:t>
      </w:r>
      <w:r w:rsidR="00904021">
        <w:rPr>
          <w:lang w:val="en-GB"/>
        </w:rPr>
        <w:t>Turkish officials seem to not approach this knowledge in the near future, as they have postponed United Nations special rapporteur</w:t>
      </w:r>
      <w:r w:rsidR="00D115DC">
        <w:rPr>
          <w:lang w:val="en-GB"/>
        </w:rPr>
        <w:t xml:space="preserve"> on torture’s visit. </w:t>
      </w:r>
    </w:p>
    <w:p w14:paraId="03003103" w14:textId="77777777" w:rsidR="00D67D76" w:rsidRDefault="00D67D76" w:rsidP="00CE5C6D">
      <w:pPr>
        <w:jc w:val="both"/>
        <w:rPr>
          <w:lang w:val="en-GB"/>
        </w:rPr>
      </w:pPr>
    </w:p>
    <w:p w14:paraId="38F79464" w14:textId="3964FFB4" w:rsidR="005553F6" w:rsidRDefault="00D67D76" w:rsidP="00CE5C6D">
      <w:pPr>
        <w:jc w:val="both"/>
        <w:rPr>
          <w:lang w:val="en-GB"/>
        </w:rPr>
      </w:pPr>
      <w:r>
        <w:rPr>
          <w:lang w:val="en-GB"/>
        </w:rPr>
        <w:t xml:space="preserve"> </w:t>
      </w:r>
      <w:r w:rsidR="004933E2">
        <w:rPr>
          <w:lang w:val="en-GB"/>
        </w:rPr>
        <w:t xml:space="preserve">The importance of people’s protection and given rights is enshrined in international law. Its violation is not allowed even during the war times, so the state of emergency is no exception. </w:t>
      </w:r>
      <w:r w:rsidR="00CC15C2">
        <w:rPr>
          <w:lang w:val="en-GB"/>
        </w:rPr>
        <w:t>Even though allegations of torture were publicly known, the officials marked them as biased report against government or Gülen’s propaganda.</w:t>
      </w:r>
      <w:r w:rsidR="008A7136">
        <w:rPr>
          <w:rStyle w:val="FootnoteReference"/>
          <w:lang w:val="en-GB"/>
        </w:rPr>
        <w:footnoteReference w:id="10"/>
      </w:r>
    </w:p>
    <w:p w14:paraId="15D47606" w14:textId="12C0721D" w:rsidR="00A90EBA" w:rsidRDefault="00A90EBA" w:rsidP="00CE5C6D">
      <w:pPr>
        <w:jc w:val="both"/>
        <w:rPr>
          <w:lang w:val="en-GB"/>
        </w:rPr>
      </w:pPr>
      <w:r>
        <w:rPr>
          <w:lang w:val="en-GB"/>
        </w:rPr>
        <w:t xml:space="preserve"> </w:t>
      </w:r>
    </w:p>
    <w:p w14:paraId="2DFF0A82" w14:textId="72B27E65" w:rsidR="004C5244" w:rsidRDefault="00D67D76" w:rsidP="00CE5C6D">
      <w:pPr>
        <w:jc w:val="both"/>
        <w:rPr>
          <w:lang w:val="en-GB"/>
        </w:rPr>
      </w:pPr>
      <w:r>
        <w:rPr>
          <w:lang w:val="en-GB"/>
        </w:rPr>
        <w:t xml:space="preserve"> </w:t>
      </w:r>
      <w:r w:rsidR="00A84D20">
        <w:rPr>
          <w:lang w:val="en-GB"/>
        </w:rPr>
        <w:t xml:space="preserve">Recent development in suppression of human rights (meaning the right to get a lawyer and if one cannot afford it, the government appoints one) is very disturbing and </w:t>
      </w:r>
      <w:r w:rsidR="004B5185">
        <w:rPr>
          <w:lang w:val="en-GB"/>
        </w:rPr>
        <w:t>retrograde</w:t>
      </w:r>
      <w:r w:rsidR="00D25ED1">
        <w:rPr>
          <w:lang w:val="en-GB"/>
        </w:rPr>
        <w:t>, consideri</w:t>
      </w:r>
      <w:r w:rsidR="00A21563">
        <w:rPr>
          <w:lang w:val="en-GB"/>
        </w:rPr>
        <w:t>ng</w:t>
      </w:r>
      <w:r w:rsidR="00AE2F27">
        <w:rPr>
          <w:lang w:val="en-GB"/>
        </w:rPr>
        <w:t xml:space="preserve"> the improvement of police detention</w:t>
      </w:r>
      <w:r w:rsidR="00C7364C">
        <w:rPr>
          <w:lang w:val="en-GB"/>
        </w:rPr>
        <w:t xml:space="preserve"> in recent years (Turkey had major problem with torture tactics in the past).</w:t>
      </w:r>
      <w:r w:rsidR="004F44E5">
        <w:rPr>
          <w:rStyle w:val="FootnoteReference"/>
          <w:lang w:val="en-GB"/>
        </w:rPr>
        <w:footnoteReference w:id="11"/>
      </w:r>
    </w:p>
    <w:p w14:paraId="62B2A4EA" w14:textId="77777777" w:rsidR="004E77D8" w:rsidRDefault="004E77D8" w:rsidP="00CE5C6D">
      <w:pPr>
        <w:jc w:val="both"/>
        <w:rPr>
          <w:lang w:val="en-GB"/>
        </w:rPr>
      </w:pPr>
    </w:p>
    <w:p w14:paraId="7A6DA2CF" w14:textId="3664086B" w:rsidR="004E77D8" w:rsidRPr="004D4261" w:rsidRDefault="004E77D8" w:rsidP="00CE5C6D">
      <w:pPr>
        <w:jc w:val="both"/>
        <w:rPr>
          <w:lang w:val="en-GB"/>
        </w:rPr>
      </w:pPr>
      <w:r>
        <w:rPr>
          <w:lang w:val="en-GB"/>
        </w:rPr>
        <w:t xml:space="preserve"> Could Mr. Erdogan plot this event to </w:t>
      </w:r>
      <w:r w:rsidR="00F84303">
        <w:rPr>
          <w:lang w:val="en-GB"/>
        </w:rPr>
        <w:t>gain</w:t>
      </w:r>
      <w:r>
        <w:rPr>
          <w:lang w:val="en-GB"/>
        </w:rPr>
        <w:t xml:space="preserve"> more power? </w:t>
      </w:r>
      <w:r w:rsidR="00F84303">
        <w:rPr>
          <w:lang w:val="en-GB"/>
        </w:rPr>
        <w:t>The whole attempt of a coup seems surprisingly very badly prepared and it was only a matter of hours when it will fail. And president’s quick response, with many people imprisoned during the first day after the attempt, is a little bit suspicious. I am not in the position of accusing anyone or making some conclusions, but we should take those</w:t>
      </w:r>
      <w:r w:rsidR="00CD798B">
        <w:rPr>
          <w:lang w:val="en-GB"/>
        </w:rPr>
        <w:t xml:space="preserve"> inconsistencies</w:t>
      </w:r>
      <w:r w:rsidR="00F84303">
        <w:rPr>
          <w:lang w:val="en-GB"/>
        </w:rPr>
        <w:t xml:space="preserve"> into account. </w:t>
      </w:r>
    </w:p>
    <w:p w14:paraId="532F7D2E" w14:textId="77777777" w:rsidR="00E66CD6" w:rsidRDefault="00E66CD6" w:rsidP="00CE5C6D">
      <w:pPr>
        <w:jc w:val="both"/>
      </w:pPr>
    </w:p>
    <w:p w14:paraId="090E7B53" w14:textId="77777777" w:rsidR="00466729" w:rsidRDefault="00D67D76" w:rsidP="00CE5C6D">
      <w:pPr>
        <w:jc w:val="both"/>
        <w:rPr>
          <w:ins w:id="126" w:author="taddy.fort@live.com" w:date="2017-01-30T19:34:00Z"/>
          <w:lang w:val="en-GB"/>
        </w:rPr>
      </w:pPr>
      <w:r>
        <w:rPr>
          <w:lang w:val="en-GB"/>
        </w:rPr>
        <w:t xml:space="preserve"> </w:t>
      </w:r>
      <w:r w:rsidR="00DF4C6E" w:rsidRPr="00DF4C6E">
        <w:rPr>
          <w:lang w:val="en-GB"/>
        </w:rPr>
        <w:t>Situation in Turkey</w:t>
      </w:r>
      <w:r w:rsidR="00157D98">
        <w:rPr>
          <w:lang w:val="en-GB"/>
        </w:rPr>
        <w:t xml:space="preserve"> is unpredictable. It provides </w:t>
      </w:r>
      <w:r w:rsidR="004D4261">
        <w:rPr>
          <w:lang w:val="en-GB"/>
        </w:rPr>
        <w:t>many questions</w:t>
      </w:r>
      <w:ins w:id="127" w:author="taddy.fort@live.com" w:date="2017-01-30T19:33:00Z">
        <w:r w:rsidR="00E45B97">
          <w:rPr>
            <w:lang w:val="en-GB"/>
          </w:rPr>
          <w:t xml:space="preserve">. </w:t>
        </w:r>
      </w:ins>
      <w:del w:id="128" w:author="taddy.fort@live.com" w:date="2017-01-30T19:33:00Z">
        <w:r w:rsidR="004D4261" w:rsidDel="00E45B97">
          <w:rPr>
            <w:lang w:val="en-GB"/>
          </w:rPr>
          <w:delText xml:space="preserve"> on w</w:delText>
        </w:r>
      </w:del>
      <w:ins w:id="129" w:author="taddy.fort@live.com" w:date="2017-01-30T19:33:00Z">
        <w:r w:rsidR="00E45B97">
          <w:rPr>
            <w:lang w:val="en-GB"/>
          </w:rPr>
          <w:t>W</w:t>
        </w:r>
      </w:ins>
      <w:r w:rsidR="004D4261">
        <w:rPr>
          <w:lang w:val="en-GB"/>
        </w:rPr>
        <w:t>hich way will the country take in the future</w:t>
      </w:r>
      <w:del w:id="130" w:author="taddy.fort@live.com" w:date="2017-01-30T19:33:00Z">
        <w:r w:rsidR="004D4261" w:rsidDel="00E45B97">
          <w:rPr>
            <w:lang w:val="en-GB"/>
          </w:rPr>
          <w:delText>.</w:delText>
        </w:r>
      </w:del>
      <w:ins w:id="131" w:author="taddy.fort@live.com" w:date="2017-01-30T19:33:00Z">
        <w:r w:rsidR="00E45B97">
          <w:rPr>
            <w:lang w:val="en-GB"/>
          </w:rPr>
          <w:t>?</w:t>
        </w:r>
      </w:ins>
      <w:r w:rsidR="004D4261">
        <w:rPr>
          <w:lang w:val="en-GB"/>
        </w:rPr>
        <w:t xml:space="preserve"> </w:t>
      </w:r>
      <w:r w:rsidR="009005D1">
        <w:rPr>
          <w:lang w:val="en-GB"/>
        </w:rPr>
        <w:t>It has been 6 months since the coup and we can clearly</w:t>
      </w:r>
      <w:r>
        <w:rPr>
          <w:lang w:val="en-GB"/>
        </w:rPr>
        <w:t xml:space="preserve"> see how</w:t>
      </w:r>
      <w:r w:rsidR="009005D1">
        <w:rPr>
          <w:lang w:val="en-GB"/>
        </w:rPr>
        <w:t xml:space="preserve"> the political system</w:t>
      </w:r>
      <w:r>
        <w:rPr>
          <w:lang w:val="en-GB"/>
        </w:rPr>
        <w:t xml:space="preserve"> is</w:t>
      </w:r>
      <w:r w:rsidR="009005D1">
        <w:rPr>
          <w:lang w:val="en-GB"/>
        </w:rPr>
        <w:t xml:space="preserve"> turning into </w:t>
      </w:r>
      <w:r w:rsidR="00C968D4">
        <w:rPr>
          <w:lang w:val="en-GB"/>
        </w:rPr>
        <w:t xml:space="preserve">authoritarian regime with power in president’s hands. </w:t>
      </w:r>
      <w:r w:rsidR="00BA5C14">
        <w:rPr>
          <w:lang w:val="en-GB"/>
        </w:rPr>
        <w:t xml:space="preserve">He managed to, in a relatively short period of time, remove </w:t>
      </w:r>
      <w:r w:rsidR="003E0782">
        <w:rPr>
          <w:lang w:val="en-GB"/>
        </w:rPr>
        <w:t xml:space="preserve">even the smallest </w:t>
      </w:r>
      <w:r w:rsidR="00BA5C14">
        <w:rPr>
          <w:lang w:val="en-GB"/>
        </w:rPr>
        <w:t>threat amongst politicians, militants, journalists</w:t>
      </w:r>
      <w:r w:rsidR="00F13685">
        <w:rPr>
          <w:lang w:val="en-GB"/>
        </w:rPr>
        <w:t>, teachers</w:t>
      </w:r>
      <w:r w:rsidR="00BA5C14">
        <w:rPr>
          <w:lang w:val="en-GB"/>
        </w:rPr>
        <w:t xml:space="preserve"> </w:t>
      </w:r>
      <w:r w:rsidR="004A7A0F">
        <w:rPr>
          <w:lang w:val="en-GB"/>
        </w:rPr>
        <w:t>and other professions</w:t>
      </w:r>
      <w:r w:rsidR="00BA5C14">
        <w:rPr>
          <w:lang w:val="en-GB"/>
        </w:rPr>
        <w:t xml:space="preserve"> through presidential decrees</w:t>
      </w:r>
      <w:r w:rsidR="00F13685">
        <w:rPr>
          <w:lang w:val="en-GB"/>
        </w:rPr>
        <w:t>. Some have been accusing Erdogan of using the failed coup to gain power, some even blame the president of standing behind it.</w:t>
      </w:r>
    </w:p>
    <w:p w14:paraId="5FE22500" w14:textId="76E48DE4" w:rsidR="00E66CD6" w:rsidRPr="00DF4C6E" w:rsidRDefault="00F13685" w:rsidP="00CE5C6D">
      <w:pPr>
        <w:jc w:val="both"/>
        <w:rPr>
          <w:lang w:val="en-GB"/>
        </w:rPr>
      </w:pPr>
      <w:del w:id="132" w:author="taddy.fort@live.com" w:date="2017-01-30T19:34:00Z">
        <w:r w:rsidDel="00466729">
          <w:rPr>
            <w:lang w:val="en-GB"/>
          </w:rPr>
          <w:lastRenderedPageBreak/>
          <w:delText xml:space="preserve"> </w:delText>
        </w:r>
      </w:del>
      <w:r w:rsidR="00567099">
        <w:rPr>
          <w:lang w:val="en-GB"/>
        </w:rPr>
        <w:t xml:space="preserve">Where lays the truth? We shall never know, all we can do is speculate and hope that anything </w:t>
      </w:r>
      <w:ins w:id="133" w:author="taddy.fort@live.com" w:date="2017-01-30T19:35:00Z">
        <w:r w:rsidR="002C10B8">
          <w:rPr>
            <w:lang w:val="en-GB"/>
          </w:rPr>
          <w:t xml:space="preserve">that </w:t>
        </w:r>
      </w:ins>
      <w:r w:rsidR="00567099">
        <w:rPr>
          <w:lang w:val="en-GB"/>
        </w:rPr>
        <w:t>happened and will happen</w:t>
      </w:r>
      <w:del w:id="134" w:author="taddy.fort@live.com" w:date="2017-01-30T19:35:00Z">
        <w:r w:rsidR="00567099" w:rsidDel="002C10B8">
          <w:rPr>
            <w:lang w:val="en-GB"/>
          </w:rPr>
          <w:delText>ed</w:delText>
        </w:r>
      </w:del>
      <w:r w:rsidR="00567099">
        <w:rPr>
          <w:lang w:val="en-GB"/>
        </w:rPr>
        <w:t>, was/will be for the best of the country in today</w:t>
      </w:r>
      <w:ins w:id="135" w:author="taddy.fort@live.com" w:date="2017-01-30T19:35:00Z">
        <w:r w:rsidR="002C10B8">
          <w:rPr>
            <w:lang w:val="en-GB"/>
          </w:rPr>
          <w:t>’</w:t>
        </w:r>
      </w:ins>
      <w:r w:rsidR="00567099">
        <w:rPr>
          <w:lang w:val="en-GB"/>
        </w:rPr>
        <w:t>s measure. That people’s right and freedom</w:t>
      </w:r>
      <w:del w:id="136" w:author="taddy.fort@live.com" w:date="2017-01-30T19:35:00Z">
        <w:r w:rsidR="00567099" w:rsidDel="00B40D32">
          <w:rPr>
            <w:lang w:val="en-GB"/>
          </w:rPr>
          <w:delText>s</w:delText>
        </w:r>
      </w:del>
      <w:r w:rsidR="00567099">
        <w:rPr>
          <w:lang w:val="en-GB"/>
        </w:rPr>
        <w:t xml:space="preserve"> will </w:t>
      </w:r>
      <w:del w:id="137" w:author="taddy.fort@live.com" w:date="2017-01-30T19:35:00Z">
        <w:r w:rsidR="00567099" w:rsidDel="00C24248">
          <w:rPr>
            <w:lang w:val="en-GB"/>
          </w:rPr>
          <w:delText>be followed</w:delText>
        </w:r>
      </w:del>
      <w:ins w:id="138" w:author="taddy.fort@live.com" w:date="2017-01-30T19:35:00Z">
        <w:r w:rsidR="00C24248">
          <w:rPr>
            <w:lang w:val="en-GB"/>
          </w:rPr>
          <w:t>prevail</w:t>
        </w:r>
      </w:ins>
      <w:bookmarkStart w:id="139" w:name="_GoBack"/>
      <w:bookmarkEnd w:id="139"/>
      <w:r w:rsidR="00567099">
        <w:rPr>
          <w:lang w:val="en-GB"/>
        </w:rPr>
        <w:t xml:space="preserve">. </w:t>
      </w:r>
      <w:r w:rsidR="00395E34">
        <w:rPr>
          <w:lang w:val="en-GB"/>
        </w:rPr>
        <w:t xml:space="preserve">From my point of view, that’s what matters the most. </w:t>
      </w:r>
    </w:p>
    <w:p w14:paraId="01B2624C" w14:textId="77777777" w:rsidR="00E66CD6" w:rsidRDefault="00E66CD6" w:rsidP="00CE5C6D">
      <w:pPr>
        <w:jc w:val="both"/>
      </w:pPr>
    </w:p>
    <w:p w14:paraId="3371A34D" w14:textId="77777777" w:rsidR="00E66CD6" w:rsidRDefault="00E66CD6" w:rsidP="00CE5C6D">
      <w:pPr>
        <w:jc w:val="both"/>
      </w:pPr>
    </w:p>
    <w:p w14:paraId="29928277" w14:textId="77777777" w:rsidR="00E66CD6" w:rsidRDefault="00E66CD6" w:rsidP="001054A1">
      <w:pPr>
        <w:jc w:val="both"/>
      </w:pPr>
    </w:p>
    <w:p w14:paraId="74A3D044" w14:textId="77777777" w:rsidR="00E66CD6" w:rsidRDefault="00E66CD6" w:rsidP="001054A1">
      <w:pPr>
        <w:jc w:val="both"/>
      </w:pPr>
    </w:p>
    <w:p w14:paraId="4B79B404" w14:textId="77777777" w:rsidR="00E66CD6" w:rsidRDefault="00E66CD6" w:rsidP="001054A1">
      <w:pPr>
        <w:jc w:val="both"/>
      </w:pPr>
    </w:p>
    <w:p w14:paraId="16FBEC46" w14:textId="77777777" w:rsidR="00E66CD6" w:rsidRDefault="00E66CD6" w:rsidP="001054A1">
      <w:pPr>
        <w:jc w:val="both"/>
      </w:pPr>
    </w:p>
    <w:p w14:paraId="59A405B5" w14:textId="77777777" w:rsidR="00E66CD6" w:rsidRDefault="00E66CD6" w:rsidP="001054A1">
      <w:pPr>
        <w:jc w:val="both"/>
      </w:pPr>
    </w:p>
    <w:p w14:paraId="047BC726" w14:textId="77777777" w:rsidR="00E66CD6" w:rsidRDefault="00E66CD6" w:rsidP="001054A1">
      <w:pPr>
        <w:jc w:val="both"/>
      </w:pPr>
    </w:p>
    <w:p w14:paraId="1B93C0D8" w14:textId="77777777" w:rsidR="00E66CD6" w:rsidRDefault="00E66CD6" w:rsidP="001054A1">
      <w:pPr>
        <w:jc w:val="both"/>
      </w:pPr>
    </w:p>
    <w:p w14:paraId="0E59CF40" w14:textId="77777777" w:rsidR="00E66CD6" w:rsidRDefault="00E66CD6" w:rsidP="001054A1">
      <w:pPr>
        <w:jc w:val="both"/>
      </w:pPr>
    </w:p>
    <w:p w14:paraId="2670873E" w14:textId="77777777" w:rsidR="00E66CD6" w:rsidRDefault="00E66CD6" w:rsidP="001054A1">
      <w:pPr>
        <w:jc w:val="both"/>
      </w:pPr>
    </w:p>
    <w:p w14:paraId="460129D1" w14:textId="77777777" w:rsidR="00E66CD6" w:rsidRDefault="00E66CD6" w:rsidP="001054A1">
      <w:pPr>
        <w:jc w:val="both"/>
      </w:pPr>
    </w:p>
    <w:p w14:paraId="35AE1E07" w14:textId="77777777" w:rsidR="00E66CD6" w:rsidRDefault="00E66CD6" w:rsidP="001054A1">
      <w:pPr>
        <w:jc w:val="both"/>
      </w:pPr>
    </w:p>
    <w:p w14:paraId="508EB911" w14:textId="77777777" w:rsidR="001C6183" w:rsidRDefault="001C6183" w:rsidP="001C6183">
      <w:pPr>
        <w:pStyle w:val="Footer"/>
      </w:pPr>
    </w:p>
    <w:p w14:paraId="45827A94" w14:textId="463C5C20" w:rsidR="001C6183" w:rsidRPr="005C48D5" w:rsidRDefault="001C6183" w:rsidP="001054A1">
      <w:pPr>
        <w:jc w:val="both"/>
      </w:pPr>
    </w:p>
    <w:sectPr w:rsidR="001C6183" w:rsidRPr="005C48D5" w:rsidSect="008B3BDF">
      <w:headerReference w:type="default" r:id="rId7"/>
      <w:pgSz w:w="11900" w:h="16840"/>
      <w:pgMar w:top="1440" w:right="1800" w:bottom="1135"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A5E52" w14:textId="77777777" w:rsidR="00516028" w:rsidRDefault="00516028" w:rsidP="0013537F">
      <w:r>
        <w:separator/>
      </w:r>
    </w:p>
  </w:endnote>
  <w:endnote w:type="continuationSeparator" w:id="0">
    <w:p w14:paraId="20E10C6E" w14:textId="77777777" w:rsidR="00516028" w:rsidRDefault="00516028" w:rsidP="00135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F08EF" w14:textId="77777777" w:rsidR="00516028" w:rsidRDefault="00516028" w:rsidP="0013537F">
      <w:r>
        <w:separator/>
      </w:r>
    </w:p>
  </w:footnote>
  <w:footnote w:type="continuationSeparator" w:id="0">
    <w:p w14:paraId="2D969ACE" w14:textId="77777777" w:rsidR="00516028" w:rsidRDefault="00516028" w:rsidP="0013537F">
      <w:r>
        <w:continuationSeparator/>
      </w:r>
    </w:p>
  </w:footnote>
  <w:footnote w:id="1">
    <w:p w14:paraId="483180A4" w14:textId="41DC010D" w:rsidR="00B3507F" w:rsidRPr="0071156D" w:rsidRDefault="00B3507F" w:rsidP="0071156D">
      <w:pPr>
        <w:pStyle w:val="FootnoteText"/>
        <w:rPr>
          <w:b/>
          <w:bCs/>
        </w:rPr>
      </w:pPr>
      <w:r>
        <w:rPr>
          <w:rStyle w:val="FootnoteReference"/>
        </w:rPr>
        <w:footnoteRef/>
      </w:r>
      <w:r>
        <w:t xml:space="preserve"> </w:t>
      </w:r>
      <w:hyperlink r:id="rId1" w:history="1">
        <w:r w:rsidRPr="0071156D">
          <w:rPr>
            <w:rStyle w:val="Hyperlink"/>
            <w:bCs/>
            <w:color w:val="auto"/>
            <w:sz w:val="22"/>
            <w:szCs w:val="22"/>
            <w:u w:val="none"/>
          </w:rPr>
          <w:t>Erdogan Retains Control as Turks Rally Against Coup Attempt</w:t>
        </w:r>
      </w:hyperlink>
      <w:r>
        <w:rPr>
          <w:sz w:val="22"/>
          <w:szCs w:val="22"/>
        </w:rPr>
        <w:t xml:space="preserve">. NYT. Source: </w:t>
      </w:r>
    </w:p>
    <w:p w14:paraId="6C8DC87E" w14:textId="7F679D5F" w:rsidR="00B3507F" w:rsidRPr="00B73A2C" w:rsidRDefault="00B3507F">
      <w:pPr>
        <w:pStyle w:val="FootnoteText"/>
        <w:rPr>
          <w:sz w:val="18"/>
          <w:szCs w:val="18"/>
        </w:rPr>
      </w:pPr>
      <w:r w:rsidRPr="00B73A2C">
        <w:rPr>
          <w:sz w:val="18"/>
          <w:szCs w:val="18"/>
        </w:rPr>
        <w:t>https://www.nytimes.com/live/turkey-coup-erdogan/erdogan-sms/</w:t>
      </w:r>
    </w:p>
  </w:footnote>
  <w:footnote w:id="2">
    <w:p w14:paraId="46149E86" w14:textId="011F43B1" w:rsidR="00B3507F" w:rsidRPr="0071156D" w:rsidRDefault="00B3507F">
      <w:pPr>
        <w:pStyle w:val="FootnoteText"/>
        <w:rPr>
          <w:sz w:val="22"/>
          <w:szCs w:val="22"/>
        </w:rPr>
      </w:pPr>
      <w:r>
        <w:rPr>
          <w:rStyle w:val="FootnoteReference"/>
        </w:rPr>
        <w:footnoteRef/>
      </w:r>
      <w:r>
        <w:t xml:space="preserve"> </w:t>
      </w:r>
      <w:r>
        <w:rPr>
          <w:sz w:val="22"/>
          <w:szCs w:val="22"/>
        </w:rPr>
        <w:t>On an Istanbul street, the Day After. ibid.</w:t>
      </w:r>
    </w:p>
  </w:footnote>
  <w:footnote w:id="3">
    <w:p w14:paraId="3ABACBC4" w14:textId="2FE2B8CB" w:rsidR="00B3507F" w:rsidRDefault="00B3507F">
      <w:pPr>
        <w:pStyle w:val="FootnoteText"/>
      </w:pPr>
      <w:r>
        <w:rPr>
          <w:rStyle w:val="FootnoteReference"/>
        </w:rPr>
        <w:footnoteRef/>
      </w:r>
      <w:r>
        <w:t xml:space="preserve"> </w:t>
      </w:r>
      <w:r w:rsidRPr="00981291">
        <w:t>https://www.nytimes.com/2016/11/18/world/europe/turkey-press-erdogan-coup.html</w:t>
      </w:r>
    </w:p>
  </w:footnote>
  <w:footnote w:id="4">
    <w:p w14:paraId="7D5AC50E" w14:textId="1DFE677E" w:rsidR="00B3507F" w:rsidRDefault="00B3507F">
      <w:pPr>
        <w:pStyle w:val="FootnoteText"/>
      </w:pPr>
      <w:r>
        <w:rPr>
          <w:rStyle w:val="FootnoteReference"/>
        </w:rPr>
        <w:footnoteRef/>
      </w:r>
      <w:r>
        <w:t xml:space="preserve"> </w:t>
      </w:r>
      <w:r w:rsidRPr="004A7A0F">
        <w:rPr>
          <w:sz w:val="22"/>
          <w:szCs w:val="22"/>
        </w:rPr>
        <w:t>https://www.nytimes.com/2016/09/10/world/middleeast/turkey-uses-post-coup-emergency-decree-to-purge-mayors-and-teachers.html</w:t>
      </w:r>
    </w:p>
  </w:footnote>
  <w:footnote w:id="5">
    <w:p w14:paraId="6F3770AA" w14:textId="77777777" w:rsidR="00B3507F" w:rsidRPr="00E94080" w:rsidRDefault="00B3507F" w:rsidP="00F514B5">
      <w:pPr>
        <w:pStyle w:val="FootnoteText"/>
        <w:rPr>
          <w:bCs/>
          <w:sz w:val="22"/>
          <w:szCs w:val="22"/>
        </w:rPr>
      </w:pPr>
      <w:r>
        <w:rPr>
          <w:rStyle w:val="FootnoteReference"/>
        </w:rPr>
        <w:footnoteRef/>
      </w:r>
      <w:r>
        <w:t xml:space="preserve"> </w:t>
      </w:r>
      <w:r w:rsidRPr="00E94080">
        <w:rPr>
          <w:sz w:val="22"/>
          <w:szCs w:val="22"/>
        </w:rPr>
        <w:t>D’AMOURS, Jillian.</w:t>
      </w:r>
      <w:r>
        <w:t xml:space="preserve"> </w:t>
      </w:r>
      <w:r w:rsidRPr="00E94080">
        <w:rPr>
          <w:bCs/>
          <w:sz w:val="22"/>
          <w:szCs w:val="22"/>
        </w:rPr>
        <w:t>ANALYSIS: Dissecting Turkey's Gulen-Erdogan relationship</w:t>
      </w:r>
      <w:r>
        <w:rPr>
          <w:bCs/>
          <w:sz w:val="22"/>
          <w:szCs w:val="22"/>
        </w:rPr>
        <w:t>. Middle East Eye. Source:</w:t>
      </w:r>
    </w:p>
    <w:p w14:paraId="052326A3" w14:textId="799E6AA2" w:rsidR="00B3507F" w:rsidRDefault="00B3507F">
      <w:pPr>
        <w:pStyle w:val="FootnoteText"/>
      </w:pPr>
      <w:r w:rsidRPr="00E94080">
        <w:rPr>
          <w:sz w:val="18"/>
          <w:szCs w:val="18"/>
        </w:rPr>
        <w:t>http://www.middleeasteye.net/news/analysis-dissecting-turkeys-gulen-erdogan-relationship-528239159</w:t>
      </w:r>
    </w:p>
  </w:footnote>
  <w:footnote w:id="6">
    <w:p w14:paraId="5103F6B7" w14:textId="77777777" w:rsidR="00B3507F" w:rsidRPr="002426DD" w:rsidRDefault="00B3507F" w:rsidP="00750E8D">
      <w:pPr>
        <w:pStyle w:val="FootnoteText"/>
        <w:rPr>
          <w:sz w:val="22"/>
          <w:szCs w:val="22"/>
        </w:rPr>
      </w:pPr>
      <w:r w:rsidRPr="002426DD">
        <w:rPr>
          <w:rStyle w:val="FootnoteReference"/>
          <w:sz w:val="22"/>
          <w:szCs w:val="22"/>
        </w:rPr>
        <w:footnoteRef/>
      </w:r>
      <w:r w:rsidRPr="002426DD">
        <w:rPr>
          <w:sz w:val="22"/>
          <w:szCs w:val="22"/>
        </w:rPr>
        <w:t xml:space="preserve"> FULLER, Graham E., The Gulen Movement Is Not a Cult — It’s One of the Most Encouraging Faces of Islam Today. Huffington Post. Source:</w:t>
      </w:r>
    </w:p>
    <w:p w14:paraId="201CB734" w14:textId="77777777" w:rsidR="00B3507F" w:rsidRDefault="00B3507F" w:rsidP="00750E8D">
      <w:pPr>
        <w:pStyle w:val="FootnoteText"/>
      </w:pPr>
      <w:r w:rsidRPr="0022456A">
        <w:rPr>
          <w:sz w:val="20"/>
          <w:szCs w:val="20"/>
        </w:rPr>
        <w:t>http://www.huffingtonpost.com/graham-e-fuller/gulen-movement-not-cult_b_11116858.html</w:t>
      </w:r>
      <w:r>
        <w:t xml:space="preserve"> </w:t>
      </w:r>
      <w:r w:rsidRPr="00E94080">
        <w:rPr>
          <w:sz w:val="18"/>
          <w:szCs w:val="18"/>
        </w:rPr>
        <w:t>()</w:t>
      </w:r>
    </w:p>
  </w:footnote>
  <w:footnote w:id="7">
    <w:p w14:paraId="7173D784" w14:textId="2873B728" w:rsidR="00B3507F" w:rsidRPr="00F514B5" w:rsidRDefault="00B3507F" w:rsidP="00F514B5">
      <w:pPr>
        <w:pStyle w:val="FootnoteText"/>
      </w:pPr>
      <w:r>
        <w:rPr>
          <w:rStyle w:val="FootnoteReference"/>
        </w:rPr>
        <w:footnoteRef/>
      </w:r>
      <w:r>
        <w:t xml:space="preserve"> </w:t>
      </w:r>
      <w:r>
        <w:rPr>
          <w:sz w:val="22"/>
          <w:szCs w:val="22"/>
        </w:rPr>
        <w:t xml:space="preserve">KELLEY, Michael B. </w:t>
      </w:r>
      <w:r w:rsidRPr="00F514B5">
        <w:rPr>
          <w:sz w:val="22"/>
          <w:szCs w:val="22"/>
        </w:rPr>
        <w:t>A 2-Minute Guide To The Crisis In Turkey That Sent Markets Tanking And Put The Government In Its Weakest Position Yet</w:t>
      </w:r>
      <w:r>
        <w:rPr>
          <w:sz w:val="22"/>
          <w:szCs w:val="22"/>
        </w:rPr>
        <w:t>. Business Insider. Source:</w:t>
      </w:r>
    </w:p>
    <w:p w14:paraId="63DC2689" w14:textId="4F996D51" w:rsidR="00B3507F" w:rsidRDefault="00B3507F">
      <w:pPr>
        <w:pStyle w:val="FootnoteText"/>
      </w:pPr>
      <w:r w:rsidRPr="00F514B5">
        <w:rPr>
          <w:sz w:val="18"/>
          <w:szCs w:val="18"/>
        </w:rPr>
        <w:t>http://www.businessinsider.com/recap-of-corruption-scandal-in-turkey-2013-12</w:t>
      </w:r>
    </w:p>
  </w:footnote>
  <w:footnote w:id="8">
    <w:p w14:paraId="098BFE8D" w14:textId="58DA4A73" w:rsidR="00B3507F" w:rsidRPr="00E94080" w:rsidRDefault="00B3507F" w:rsidP="00E94080">
      <w:pPr>
        <w:pStyle w:val="FootnoteText"/>
        <w:rPr>
          <w:bCs/>
          <w:sz w:val="22"/>
          <w:szCs w:val="22"/>
        </w:rPr>
      </w:pPr>
      <w:r>
        <w:rPr>
          <w:rStyle w:val="FootnoteReference"/>
        </w:rPr>
        <w:footnoteRef/>
      </w:r>
      <w:r>
        <w:t xml:space="preserve"> </w:t>
      </w:r>
      <w:r w:rsidRPr="00E94080">
        <w:rPr>
          <w:sz w:val="22"/>
          <w:szCs w:val="22"/>
        </w:rPr>
        <w:t>D’AMOURS, Jillian.</w:t>
      </w:r>
      <w:r>
        <w:t xml:space="preserve"> </w:t>
      </w:r>
      <w:r w:rsidRPr="00E94080">
        <w:rPr>
          <w:bCs/>
          <w:sz w:val="22"/>
          <w:szCs w:val="22"/>
        </w:rPr>
        <w:t>ANALYSIS: Dissecting Turkey's Gulen-Erdogan relationship</w:t>
      </w:r>
      <w:r>
        <w:rPr>
          <w:bCs/>
          <w:sz w:val="22"/>
          <w:szCs w:val="22"/>
        </w:rPr>
        <w:t>. Middle East Eye. Source:</w:t>
      </w:r>
    </w:p>
    <w:p w14:paraId="6358C2BE" w14:textId="0A7650A0" w:rsidR="00B3507F" w:rsidRDefault="00B3507F">
      <w:pPr>
        <w:pStyle w:val="FootnoteText"/>
      </w:pPr>
      <w:r w:rsidRPr="00E94080">
        <w:rPr>
          <w:sz w:val="18"/>
          <w:szCs w:val="18"/>
        </w:rPr>
        <w:t>http://www.middleeasteye.net/news/analysis-dissecting-turkeys-gulen-erdogan-relationship-528239159</w:t>
      </w:r>
    </w:p>
  </w:footnote>
  <w:footnote w:id="9">
    <w:p w14:paraId="0F9F3ED0" w14:textId="1CAB96F1" w:rsidR="00B3507F" w:rsidRPr="00AB44C2" w:rsidRDefault="00B3507F" w:rsidP="00AB44C2">
      <w:pPr>
        <w:pStyle w:val="FootnoteText"/>
      </w:pPr>
      <w:r>
        <w:rPr>
          <w:rStyle w:val="FootnoteReference"/>
        </w:rPr>
        <w:footnoteRef/>
      </w:r>
      <w:r>
        <w:t xml:space="preserve"> </w:t>
      </w:r>
      <w:r w:rsidRPr="002426DD">
        <w:rPr>
          <w:sz w:val="22"/>
          <w:szCs w:val="22"/>
        </w:rPr>
        <w:t>LETSCH, Constanze. Turkey's president orders closure of 1,000 private schools linked to Gülen. The guardian.</w:t>
      </w:r>
      <w:r>
        <w:t xml:space="preserve"> </w:t>
      </w:r>
    </w:p>
    <w:p w14:paraId="24A9C2FE" w14:textId="46348F22" w:rsidR="00B3507F" w:rsidRPr="0022456A" w:rsidRDefault="00B3507F">
      <w:pPr>
        <w:pStyle w:val="FootnoteText"/>
        <w:rPr>
          <w:sz w:val="20"/>
          <w:szCs w:val="20"/>
        </w:rPr>
      </w:pPr>
      <w:r w:rsidRPr="0022456A">
        <w:rPr>
          <w:sz w:val="20"/>
          <w:szCs w:val="20"/>
        </w:rPr>
        <w:t>https://www.theguardian.com/world/2016/jul/23/turkey-erdogan-closure-of-1000-private-schools-gulen</w:t>
      </w:r>
    </w:p>
  </w:footnote>
  <w:footnote w:id="10">
    <w:p w14:paraId="2648C455" w14:textId="67652447" w:rsidR="00B3507F" w:rsidRDefault="00B3507F" w:rsidP="0022456A">
      <w:pPr>
        <w:jc w:val="both"/>
      </w:pPr>
      <w:r w:rsidRPr="002426DD">
        <w:rPr>
          <w:rStyle w:val="FootnoteReference"/>
          <w:sz w:val="22"/>
          <w:szCs w:val="22"/>
        </w:rPr>
        <w:footnoteRef/>
      </w:r>
      <w:r w:rsidRPr="002426DD">
        <w:rPr>
          <w:sz w:val="22"/>
          <w:szCs w:val="22"/>
        </w:rPr>
        <w:t xml:space="preserve"> Human Rights Watch: Turkey: Emergency Decrees Facilitate Torture. HRF, Source: </w:t>
      </w:r>
      <w:r w:rsidRPr="0022456A">
        <w:rPr>
          <w:sz w:val="20"/>
          <w:szCs w:val="20"/>
        </w:rPr>
        <w:t>https://www.hrw.org/news/2016/10/25/turkey-emergency-decrees-facilitate-torture</w:t>
      </w:r>
      <w:r>
        <w:t xml:space="preserve"> </w:t>
      </w:r>
      <w:r w:rsidRPr="002426DD">
        <w:rPr>
          <w:sz w:val="20"/>
          <w:szCs w:val="20"/>
        </w:rPr>
        <w:t>(approached on 13th January)</w:t>
      </w:r>
      <w:r>
        <w:t xml:space="preserve"> </w:t>
      </w:r>
    </w:p>
  </w:footnote>
  <w:footnote w:id="11">
    <w:p w14:paraId="6E246F88" w14:textId="468931AB" w:rsidR="00B3507F" w:rsidRPr="002426DD" w:rsidRDefault="00B3507F" w:rsidP="0022456A">
      <w:pPr>
        <w:jc w:val="both"/>
        <w:rPr>
          <w:sz w:val="22"/>
          <w:szCs w:val="22"/>
        </w:rPr>
      </w:pPr>
      <w:r w:rsidRPr="002426DD">
        <w:rPr>
          <w:rStyle w:val="FootnoteReference"/>
          <w:sz w:val="22"/>
          <w:szCs w:val="22"/>
        </w:rPr>
        <w:footnoteRef/>
      </w:r>
      <w:r w:rsidRPr="002426DD">
        <w:rPr>
          <w:sz w:val="22"/>
          <w:szCs w:val="22"/>
        </w:rPr>
        <w:t xml:space="preserve"> ibid.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5910E" w14:textId="6A4C9869" w:rsidR="00CE5C6D" w:rsidRDefault="00CE5C6D" w:rsidP="00CE5C6D">
    <w:pPr>
      <w:pStyle w:val="Header"/>
      <w:jc w:val="right"/>
    </w:pPr>
    <w:r>
      <w:t>Andrea Žižková</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ddy.fort@live.com">
    <w15:presenceInfo w15:providerId="Windows Live" w15:userId="895fc14ccd6880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8D5"/>
    <w:rsid w:val="00012B19"/>
    <w:rsid w:val="00022B5A"/>
    <w:rsid w:val="00025000"/>
    <w:rsid w:val="00037FF3"/>
    <w:rsid w:val="0004226D"/>
    <w:rsid w:val="00044FA5"/>
    <w:rsid w:val="00056484"/>
    <w:rsid w:val="00097AD5"/>
    <w:rsid w:val="000E2559"/>
    <w:rsid w:val="001054A1"/>
    <w:rsid w:val="00114E28"/>
    <w:rsid w:val="0013537F"/>
    <w:rsid w:val="0014009B"/>
    <w:rsid w:val="00157D98"/>
    <w:rsid w:val="00161498"/>
    <w:rsid w:val="00196E97"/>
    <w:rsid w:val="001B07D2"/>
    <w:rsid w:val="001C6183"/>
    <w:rsid w:val="001E13E2"/>
    <w:rsid w:val="001F2BDD"/>
    <w:rsid w:val="001F4477"/>
    <w:rsid w:val="001F6DD6"/>
    <w:rsid w:val="0022456A"/>
    <w:rsid w:val="0022519A"/>
    <w:rsid w:val="002426DD"/>
    <w:rsid w:val="002536C8"/>
    <w:rsid w:val="00254B29"/>
    <w:rsid w:val="0029462D"/>
    <w:rsid w:val="002A3CD3"/>
    <w:rsid w:val="002A4FD0"/>
    <w:rsid w:val="002C10B8"/>
    <w:rsid w:val="002D03E4"/>
    <w:rsid w:val="002D129B"/>
    <w:rsid w:val="002F3FA8"/>
    <w:rsid w:val="002F4D75"/>
    <w:rsid w:val="00395E34"/>
    <w:rsid w:val="003A6D6A"/>
    <w:rsid w:val="003C3611"/>
    <w:rsid w:val="003E0782"/>
    <w:rsid w:val="003E6D6F"/>
    <w:rsid w:val="004465B6"/>
    <w:rsid w:val="00453102"/>
    <w:rsid w:val="00466729"/>
    <w:rsid w:val="004933E2"/>
    <w:rsid w:val="0049781D"/>
    <w:rsid w:val="004A1CE1"/>
    <w:rsid w:val="004A7A0F"/>
    <w:rsid w:val="004B5185"/>
    <w:rsid w:val="004C5244"/>
    <w:rsid w:val="004D4261"/>
    <w:rsid w:val="004E77D8"/>
    <w:rsid w:val="004F1454"/>
    <w:rsid w:val="004F44E5"/>
    <w:rsid w:val="00504918"/>
    <w:rsid w:val="00512E91"/>
    <w:rsid w:val="00516028"/>
    <w:rsid w:val="00532EF5"/>
    <w:rsid w:val="00540CFB"/>
    <w:rsid w:val="005553F6"/>
    <w:rsid w:val="00567099"/>
    <w:rsid w:val="00583AF3"/>
    <w:rsid w:val="00585311"/>
    <w:rsid w:val="0058618F"/>
    <w:rsid w:val="00587DA4"/>
    <w:rsid w:val="005B7681"/>
    <w:rsid w:val="005C48D5"/>
    <w:rsid w:val="005D6B13"/>
    <w:rsid w:val="005E1696"/>
    <w:rsid w:val="00632810"/>
    <w:rsid w:val="006460E4"/>
    <w:rsid w:val="006666F1"/>
    <w:rsid w:val="00684DAB"/>
    <w:rsid w:val="00685A86"/>
    <w:rsid w:val="006B0DF9"/>
    <w:rsid w:val="006C6C5B"/>
    <w:rsid w:val="006C7B10"/>
    <w:rsid w:val="006D1C26"/>
    <w:rsid w:val="006D5B8D"/>
    <w:rsid w:val="006E78D2"/>
    <w:rsid w:val="0071156D"/>
    <w:rsid w:val="00711B6A"/>
    <w:rsid w:val="007143F6"/>
    <w:rsid w:val="00737910"/>
    <w:rsid w:val="00750E8D"/>
    <w:rsid w:val="00770527"/>
    <w:rsid w:val="0078181C"/>
    <w:rsid w:val="007925BB"/>
    <w:rsid w:val="007A5AA6"/>
    <w:rsid w:val="007C047D"/>
    <w:rsid w:val="007C66DE"/>
    <w:rsid w:val="007E1E08"/>
    <w:rsid w:val="007F51EF"/>
    <w:rsid w:val="00804767"/>
    <w:rsid w:val="00804CEE"/>
    <w:rsid w:val="00816D2E"/>
    <w:rsid w:val="00821694"/>
    <w:rsid w:val="008274A0"/>
    <w:rsid w:val="00832180"/>
    <w:rsid w:val="00837BB0"/>
    <w:rsid w:val="00846B42"/>
    <w:rsid w:val="00861372"/>
    <w:rsid w:val="008745C1"/>
    <w:rsid w:val="0088320F"/>
    <w:rsid w:val="00885DB6"/>
    <w:rsid w:val="0089286A"/>
    <w:rsid w:val="0089548C"/>
    <w:rsid w:val="008A41D9"/>
    <w:rsid w:val="008A48B4"/>
    <w:rsid w:val="008A7136"/>
    <w:rsid w:val="008B3BDF"/>
    <w:rsid w:val="008B5183"/>
    <w:rsid w:val="008C2330"/>
    <w:rsid w:val="008C5E13"/>
    <w:rsid w:val="008D3E8A"/>
    <w:rsid w:val="008E6610"/>
    <w:rsid w:val="008F261F"/>
    <w:rsid w:val="009005D1"/>
    <w:rsid w:val="00904021"/>
    <w:rsid w:val="00932668"/>
    <w:rsid w:val="00981291"/>
    <w:rsid w:val="00995EFA"/>
    <w:rsid w:val="009C15E8"/>
    <w:rsid w:val="009C281A"/>
    <w:rsid w:val="009C289B"/>
    <w:rsid w:val="009D0005"/>
    <w:rsid w:val="009E3062"/>
    <w:rsid w:val="009F3BD5"/>
    <w:rsid w:val="009F58EE"/>
    <w:rsid w:val="00A05E58"/>
    <w:rsid w:val="00A1109C"/>
    <w:rsid w:val="00A21563"/>
    <w:rsid w:val="00A26F81"/>
    <w:rsid w:val="00A437B4"/>
    <w:rsid w:val="00A52E9C"/>
    <w:rsid w:val="00A56704"/>
    <w:rsid w:val="00A84D20"/>
    <w:rsid w:val="00A90EBA"/>
    <w:rsid w:val="00AB44C2"/>
    <w:rsid w:val="00AC6668"/>
    <w:rsid w:val="00AE2F27"/>
    <w:rsid w:val="00B04EA7"/>
    <w:rsid w:val="00B20319"/>
    <w:rsid w:val="00B3507F"/>
    <w:rsid w:val="00B35738"/>
    <w:rsid w:val="00B40D32"/>
    <w:rsid w:val="00B5789E"/>
    <w:rsid w:val="00B61298"/>
    <w:rsid w:val="00B73A2C"/>
    <w:rsid w:val="00B91928"/>
    <w:rsid w:val="00BA5C14"/>
    <w:rsid w:val="00BC009F"/>
    <w:rsid w:val="00BE7C93"/>
    <w:rsid w:val="00C02F4B"/>
    <w:rsid w:val="00C140B2"/>
    <w:rsid w:val="00C20F83"/>
    <w:rsid w:val="00C22A62"/>
    <w:rsid w:val="00C24248"/>
    <w:rsid w:val="00C2716E"/>
    <w:rsid w:val="00C32663"/>
    <w:rsid w:val="00C37C30"/>
    <w:rsid w:val="00C65DBB"/>
    <w:rsid w:val="00C71021"/>
    <w:rsid w:val="00C717B4"/>
    <w:rsid w:val="00C7364C"/>
    <w:rsid w:val="00C80563"/>
    <w:rsid w:val="00C964E1"/>
    <w:rsid w:val="00C968D4"/>
    <w:rsid w:val="00CB1D5C"/>
    <w:rsid w:val="00CC15C2"/>
    <w:rsid w:val="00CD798B"/>
    <w:rsid w:val="00CD7ADA"/>
    <w:rsid w:val="00CE02FD"/>
    <w:rsid w:val="00CE5C6D"/>
    <w:rsid w:val="00CE5EE3"/>
    <w:rsid w:val="00D0323A"/>
    <w:rsid w:val="00D115DC"/>
    <w:rsid w:val="00D15541"/>
    <w:rsid w:val="00D25ED1"/>
    <w:rsid w:val="00D42A56"/>
    <w:rsid w:val="00D67D76"/>
    <w:rsid w:val="00DB0B60"/>
    <w:rsid w:val="00DB3530"/>
    <w:rsid w:val="00DC27FD"/>
    <w:rsid w:val="00DD0F64"/>
    <w:rsid w:val="00DE296C"/>
    <w:rsid w:val="00DF4C6E"/>
    <w:rsid w:val="00E22C94"/>
    <w:rsid w:val="00E418B2"/>
    <w:rsid w:val="00E45B97"/>
    <w:rsid w:val="00E542C9"/>
    <w:rsid w:val="00E66CD6"/>
    <w:rsid w:val="00E778BC"/>
    <w:rsid w:val="00E94080"/>
    <w:rsid w:val="00EA16DE"/>
    <w:rsid w:val="00EA4BD3"/>
    <w:rsid w:val="00EA4D81"/>
    <w:rsid w:val="00EA797A"/>
    <w:rsid w:val="00EB2F8D"/>
    <w:rsid w:val="00EB48A3"/>
    <w:rsid w:val="00EB6140"/>
    <w:rsid w:val="00EB7D66"/>
    <w:rsid w:val="00ED7EE4"/>
    <w:rsid w:val="00EE28C0"/>
    <w:rsid w:val="00EF019F"/>
    <w:rsid w:val="00F02037"/>
    <w:rsid w:val="00F13685"/>
    <w:rsid w:val="00F218CD"/>
    <w:rsid w:val="00F22088"/>
    <w:rsid w:val="00F40AA7"/>
    <w:rsid w:val="00F514B5"/>
    <w:rsid w:val="00F6250D"/>
    <w:rsid w:val="00F75B7D"/>
    <w:rsid w:val="00F76453"/>
    <w:rsid w:val="00F8177B"/>
    <w:rsid w:val="00F84303"/>
    <w:rsid w:val="00FA1F08"/>
    <w:rsid w:val="00FC65C8"/>
    <w:rsid w:val="00FD4058"/>
    <w:rsid w:val="00FE081A"/>
    <w:rsid w:val="00FE1F2E"/>
    <w:rsid w:val="00FF452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E7BA88"/>
  <w14:defaultImageDpi w14:val="300"/>
  <w15:docId w15:val="{6FD107A6-1EC5-4112-A4C0-8E19F92F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4A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37F"/>
    <w:pPr>
      <w:tabs>
        <w:tab w:val="center" w:pos="4153"/>
        <w:tab w:val="right" w:pos="8306"/>
      </w:tabs>
    </w:pPr>
  </w:style>
  <w:style w:type="character" w:customStyle="1" w:styleId="HeaderChar">
    <w:name w:val="Header Char"/>
    <w:basedOn w:val="DefaultParagraphFont"/>
    <w:link w:val="Header"/>
    <w:uiPriority w:val="99"/>
    <w:rsid w:val="0013537F"/>
  </w:style>
  <w:style w:type="paragraph" w:styleId="Footer">
    <w:name w:val="footer"/>
    <w:basedOn w:val="Normal"/>
    <w:link w:val="FooterChar"/>
    <w:uiPriority w:val="99"/>
    <w:unhideWhenUsed/>
    <w:rsid w:val="0013537F"/>
    <w:pPr>
      <w:tabs>
        <w:tab w:val="center" w:pos="4153"/>
        <w:tab w:val="right" w:pos="8306"/>
      </w:tabs>
    </w:pPr>
  </w:style>
  <w:style w:type="character" w:customStyle="1" w:styleId="FooterChar">
    <w:name w:val="Footer Char"/>
    <w:basedOn w:val="DefaultParagraphFont"/>
    <w:link w:val="Footer"/>
    <w:uiPriority w:val="99"/>
    <w:rsid w:val="0013537F"/>
  </w:style>
  <w:style w:type="paragraph" w:styleId="FootnoteText">
    <w:name w:val="footnote text"/>
    <w:basedOn w:val="Normal"/>
    <w:link w:val="FootnoteTextChar"/>
    <w:uiPriority w:val="99"/>
    <w:unhideWhenUsed/>
    <w:rsid w:val="004F44E5"/>
  </w:style>
  <w:style w:type="character" w:customStyle="1" w:styleId="FootnoteTextChar">
    <w:name w:val="Footnote Text Char"/>
    <w:basedOn w:val="DefaultParagraphFont"/>
    <w:link w:val="FootnoteText"/>
    <w:uiPriority w:val="99"/>
    <w:rsid w:val="004F44E5"/>
  </w:style>
  <w:style w:type="character" w:styleId="FootnoteReference">
    <w:name w:val="footnote reference"/>
    <w:basedOn w:val="DefaultParagraphFont"/>
    <w:uiPriority w:val="99"/>
    <w:unhideWhenUsed/>
    <w:rsid w:val="004F44E5"/>
    <w:rPr>
      <w:vertAlign w:val="superscript"/>
    </w:rPr>
  </w:style>
  <w:style w:type="character" w:customStyle="1" w:styleId="Heading1Char">
    <w:name w:val="Heading 1 Char"/>
    <w:basedOn w:val="DefaultParagraphFont"/>
    <w:link w:val="Heading1"/>
    <w:uiPriority w:val="9"/>
    <w:rsid w:val="008274A0"/>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7115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87379">
      <w:bodyDiv w:val="1"/>
      <w:marLeft w:val="0"/>
      <w:marRight w:val="0"/>
      <w:marTop w:val="0"/>
      <w:marBottom w:val="0"/>
      <w:divBdr>
        <w:top w:val="none" w:sz="0" w:space="0" w:color="auto"/>
        <w:left w:val="none" w:sz="0" w:space="0" w:color="auto"/>
        <w:bottom w:val="none" w:sz="0" w:space="0" w:color="auto"/>
        <w:right w:val="none" w:sz="0" w:space="0" w:color="auto"/>
      </w:divBdr>
    </w:div>
    <w:div w:id="312639290">
      <w:bodyDiv w:val="1"/>
      <w:marLeft w:val="0"/>
      <w:marRight w:val="0"/>
      <w:marTop w:val="0"/>
      <w:marBottom w:val="0"/>
      <w:divBdr>
        <w:top w:val="none" w:sz="0" w:space="0" w:color="auto"/>
        <w:left w:val="none" w:sz="0" w:space="0" w:color="auto"/>
        <w:bottom w:val="none" w:sz="0" w:space="0" w:color="auto"/>
        <w:right w:val="none" w:sz="0" w:space="0" w:color="auto"/>
      </w:divBdr>
    </w:div>
    <w:div w:id="860817734">
      <w:bodyDiv w:val="1"/>
      <w:marLeft w:val="0"/>
      <w:marRight w:val="0"/>
      <w:marTop w:val="0"/>
      <w:marBottom w:val="0"/>
      <w:divBdr>
        <w:top w:val="none" w:sz="0" w:space="0" w:color="auto"/>
        <w:left w:val="none" w:sz="0" w:space="0" w:color="auto"/>
        <w:bottom w:val="none" w:sz="0" w:space="0" w:color="auto"/>
        <w:right w:val="none" w:sz="0" w:space="0" w:color="auto"/>
      </w:divBdr>
    </w:div>
    <w:div w:id="1011646048">
      <w:bodyDiv w:val="1"/>
      <w:marLeft w:val="0"/>
      <w:marRight w:val="0"/>
      <w:marTop w:val="0"/>
      <w:marBottom w:val="0"/>
      <w:divBdr>
        <w:top w:val="none" w:sz="0" w:space="0" w:color="auto"/>
        <w:left w:val="none" w:sz="0" w:space="0" w:color="auto"/>
        <w:bottom w:val="none" w:sz="0" w:space="0" w:color="auto"/>
        <w:right w:val="none" w:sz="0" w:space="0" w:color="auto"/>
      </w:divBdr>
    </w:div>
    <w:div w:id="1503011272">
      <w:bodyDiv w:val="1"/>
      <w:marLeft w:val="0"/>
      <w:marRight w:val="0"/>
      <w:marTop w:val="0"/>
      <w:marBottom w:val="0"/>
      <w:divBdr>
        <w:top w:val="none" w:sz="0" w:space="0" w:color="auto"/>
        <w:left w:val="none" w:sz="0" w:space="0" w:color="auto"/>
        <w:bottom w:val="none" w:sz="0" w:space="0" w:color="auto"/>
        <w:right w:val="none" w:sz="0" w:space="0" w:color="auto"/>
      </w:divBdr>
    </w:div>
    <w:div w:id="1515413634">
      <w:bodyDiv w:val="1"/>
      <w:marLeft w:val="0"/>
      <w:marRight w:val="0"/>
      <w:marTop w:val="0"/>
      <w:marBottom w:val="0"/>
      <w:divBdr>
        <w:top w:val="none" w:sz="0" w:space="0" w:color="auto"/>
        <w:left w:val="none" w:sz="0" w:space="0" w:color="auto"/>
        <w:bottom w:val="none" w:sz="0" w:space="0" w:color="auto"/>
        <w:right w:val="none" w:sz="0" w:space="0" w:color="auto"/>
      </w:divBdr>
    </w:div>
    <w:div w:id="1598050786">
      <w:bodyDiv w:val="1"/>
      <w:marLeft w:val="0"/>
      <w:marRight w:val="0"/>
      <w:marTop w:val="0"/>
      <w:marBottom w:val="0"/>
      <w:divBdr>
        <w:top w:val="none" w:sz="0" w:space="0" w:color="auto"/>
        <w:left w:val="none" w:sz="0" w:space="0" w:color="auto"/>
        <w:bottom w:val="none" w:sz="0" w:space="0" w:color="auto"/>
        <w:right w:val="none" w:sz="0" w:space="0" w:color="auto"/>
      </w:divBdr>
    </w:div>
    <w:div w:id="1727952098">
      <w:bodyDiv w:val="1"/>
      <w:marLeft w:val="0"/>
      <w:marRight w:val="0"/>
      <w:marTop w:val="0"/>
      <w:marBottom w:val="0"/>
      <w:divBdr>
        <w:top w:val="none" w:sz="0" w:space="0" w:color="auto"/>
        <w:left w:val="none" w:sz="0" w:space="0" w:color="auto"/>
        <w:bottom w:val="none" w:sz="0" w:space="0" w:color="auto"/>
        <w:right w:val="none" w:sz="0" w:space="0" w:color="auto"/>
      </w:divBdr>
    </w:div>
    <w:div w:id="1791313312">
      <w:bodyDiv w:val="1"/>
      <w:marLeft w:val="0"/>
      <w:marRight w:val="0"/>
      <w:marTop w:val="0"/>
      <w:marBottom w:val="0"/>
      <w:divBdr>
        <w:top w:val="none" w:sz="0" w:space="0" w:color="auto"/>
        <w:left w:val="none" w:sz="0" w:space="0" w:color="auto"/>
        <w:bottom w:val="none" w:sz="0" w:space="0" w:color="auto"/>
        <w:right w:val="none" w:sz="0" w:space="0" w:color="auto"/>
      </w:divBdr>
    </w:div>
    <w:div w:id="18099794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www.nytimes.com/live/turkey-coup-erdogan/erdogan-s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48B7AA8-C76D-487A-980A-3A1A0DDC8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5</Pages>
  <Words>1732</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Zizkova</dc:creator>
  <cp:keywords/>
  <dc:description/>
  <cp:lastModifiedBy>taddy.fort@live.com</cp:lastModifiedBy>
  <cp:revision>5</cp:revision>
  <dcterms:created xsi:type="dcterms:W3CDTF">2017-01-21T19:44:00Z</dcterms:created>
  <dcterms:modified xsi:type="dcterms:W3CDTF">2017-01-30T18:35:00Z</dcterms:modified>
</cp:coreProperties>
</file>