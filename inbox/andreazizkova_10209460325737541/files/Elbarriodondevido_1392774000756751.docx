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E56A9" w14:textId="77777777" w:rsidR="00292D35" w:rsidRDefault="00292D35">
      <w:r>
        <w:t xml:space="preserve">El </w:t>
      </w:r>
      <w:proofErr w:type="spellStart"/>
      <w:r>
        <w:t>barrio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vido</w:t>
      </w:r>
      <w:proofErr w:type="spellEnd"/>
      <w:r>
        <w:t xml:space="preserve"> </w:t>
      </w:r>
    </w:p>
    <w:p w14:paraId="6EFF738C" w14:textId="6E264C18" w:rsidR="00292D35" w:rsidRDefault="00292D35">
      <w:r>
        <w:t xml:space="preserve">El </w:t>
      </w:r>
      <w:proofErr w:type="spellStart"/>
      <w:r>
        <w:t>barrio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vido</w:t>
      </w:r>
      <w:proofErr w:type="spellEnd"/>
      <w:r>
        <w:t xml:space="preserve"> se </w:t>
      </w:r>
      <w:proofErr w:type="spellStart"/>
      <w:r>
        <w:t>llama</w:t>
      </w:r>
      <w:proofErr w:type="spellEnd"/>
      <w:r>
        <w:t xml:space="preserve"> Stodůlky. Stodůlky es</w:t>
      </w:r>
      <w:r w:rsidR="00C80C90">
        <w:t xml:space="preserve"> </w:t>
      </w:r>
      <w:del w:id="0" w:author="taddy.fort@live.com" w:date="2016-12-22T00:04:00Z">
        <w:r w:rsidR="00C80C90" w:rsidDel="00456DC8">
          <w:delText xml:space="preserve">bastante </w:delText>
        </w:r>
      </w:del>
      <w:proofErr w:type="spellStart"/>
      <w:ins w:id="1" w:author="taddy.fort@live.com" w:date="2016-12-22T00:04:00Z">
        <w:r w:rsidR="00456DC8">
          <w:t>mucho</w:t>
        </w:r>
        <w:proofErr w:type="spellEnd"/>
        <w:r w:rsidR="00456DC8">
          <w:t xml:space="preserve"> </w:t>
        </w:r>
      </w:ins>
      <w:proofErr w:type="spellStart"/>
      <w:r w:rsidR="00C80C90">
        <w:t>bueno</w:t>
      </w:r>
      <w:proofErr w:type="spellEnd"/>
      <w:r w:rsidR="00C80C90">
        <w:t xml:space="preserve"> </w:t>
      </w:r>
      <w:proofErr w:type="spellStart"/>
      <w:r w:rsidR="00C80C90">
        <w:t>barrio</w:t>
      </w:r>
      <w:proofErr w:type="spellEnd"/>
      <w:r w:rsidR="00C80C90">
        <w:t xml:space="preserve">, </w:t>
      </w:r>
      <w:proofErr w:type="spellStart"/>
      <w:r w:rsidR="00C80C90">
        <w:t>que</w:t>
      </w:r>
      <w:proofErr w:type="spellEnd"/>
      <w:r w:rsidR="00C80C90">
        <w:t xml:space="preserve"> </w:t>
      </w:r>
      <w:proofErr w:type="spellStart"/>
      <w:r w:rsidR="00C80C90" w:rsidRPr="00456DC8">
        <w:rPr>
          <w:color w:val="FF0000"/>
        </w:rPr>
        <w:t>hay</w:t>
      </w:r>
      <w:proofErr w:type="spellEnd"/>
      <w:r w:rsidRPr="00456DC8">
        <w:rPr>
          <w:color w:val="FF0000"/>
        </w:rPr>
        <w:t xml:space="preserve"> </w:t>
      </w:r>
      <w:r>
        <w:t xml:space="preserve">en </w:t>
      </w:r>
      <w:proofErr w:type="spellStart"/>
      <w:r>
        <w:t>occidental</w:t>
      </w:r>
      <w:proofErr w:type="spellEnd"/>
      <w:r>
        <w:t xml:space="preserve"> </w:t>
      </w:r>
      <w:proofErr w:type="spellStart"/>
      <w:r w:rsidRPr="00456DC8">
        <w:rPr>
          <w:color w:val="FF0000"/>
        </w:rPr>
        <w:t>borde</w:t>
      </w:r>
      <w:proofErr w:type="spellEnd"/>
      <w:r w:rsidRPr="00456DC8">
        <w:rPr>
          <w:color w:val="FF0000"/>
        </w:rPr>
        <w:t xml:space="preserve"> </w:t>
      </w:r>
      <w:r>
        <w:t xml:space="preserve">de Praga. </w:t>
      </w:r>
      <w:proofErr w:type="spellStart"/>
      <w:r w:rsidR="003232EC">
        <w:t>Aquí</w:t>
      </w:r>
      <w:proofErr w:type="spellEnd"/>
      <w:r w:rsidR="003232EC">
        <w:t xml:space="preserve"> </w:t>
      </w:r>
      <w:proofErr w:type="spellStart"/>
      <w:r w:rsidR="003232EC" w:rsidRPr="00456DC8">
        <w:rPr>
          <w:color w:val="FF0000"/>
        </w:rPr>
        <w:t>hay</w:t>
      </w:r>
      <w:proofErr w:type="spellEnd"/>
      <w:r w:rsidR="003232EC" w:rsidRPr="00456DC8">
        <w:rPr>
          <w:color w:val="FF0000"/>
        </w:rPr>
        <w:t xml:space="preserve"> </w:t>
      </w:r>
      <w:proofErr w:type="spellStart"/>
      <w:r w:rsidR="003232EC">
        <w:t>muchos</w:t>
      </w:r>
      <w:proofErr w:type="spellEnd"/>
      <w:r w:rsidR="003232EC">
        <w:t xml:space="preserve"> </w:t>
      </w:r>
      <w:proofErr w:type="spellStart"/>
      <w:r w:rsidR="003232EC">
        <w:t>parques</w:t>
      </w:r>
      <w:proofErr w:type="spellEnd"/>
      <w:r w:rsidR="003232EC">
        <w:t xml:space="preserve"> </w:t>
      </w:r>
      <w:proofErr w:type="spellStart"/>
      <w:r w:rsidR="003232EC">
        <w:t>municipales</w:t>
      </w:r>
      <w:proofErr w:type="spellEnd"/>
      <w:r w:rsidR="003232EC">
        <w:t xml:space="preserve">, </w:t>
      </w:r>
      <w:proofErr w:type="spellStart"/>
      <w:r w:rsidR="003232EC">
        <w:t>casas</w:t>
      </w:r>
      <w:proofErr w:type="spellEnd"/>
      <w:r w:rsidR="003232EC">
        <w:t xml:space="preserve"> y </w:t>
      </w:r>
      <w:proofErr w:type="spellStart"/>
      <w:r w:rsidR="003232EC" w:rsidRPr="00456DC8">
        <w:rPr>
          <w:color w:val="FF0000"/>
        </w:rPr>
        <w:t>bloques</w:t>
      </w:r>
      <w:proofErr w:type="spellEnd"/>
      <w:r w:rsidR="003232EC" w:rsidRPr="00456DC8">
        <w:rPr>
          <w:color w:val="FF0000"/>
        </w:rPr>
        <w:t xml:space="preserve"> de </w:t>
      </w:r>
      <w:commentRangeStart w:id="2"/>
      <w:proofErr w:type="spellStart"/>
      <w:r w:rsidR="003232EC" w:rsidRPr="00456DC8">
        <w:rPr>
          <w:color w:val="FF0000"/>
        </w:rPr>
        <w:t>pisos</w:t>
      </w:r>
      <w:commentRangeEnd w:id="2"/>
      <w:proofErr w:type="spellEnd"/>
      <w:r w:rsidR="00456DC8">
        <w:rPr>
          <w:rStyle w:val="CommentReference"/>
        </w:rPr>
        <w:commentReference w:id="2"/>
      </w:r>
      <w:r w:rsidR="003232EC">
        <w:t xml:space="preserve">. </w:t>
      </w:r>
      <w:proofErr w:type="spellStart"/>
      <w:r w:rsidR="003232EC">
        <w:t>Aquí</w:t>
      </w:r>
      <w:proofErr w:type="spellEnd"/>
      <w:r w:rsidR="003232EC">
        <w:t xml:space="preserve"> </w:t>
      </w:r>
      <w:proofErr w:type="spellStart"/>
      <w:r w:rsidR="003232EC" w:rsidRPr="00456DC8">
        <w:rPr>
          <w:color w:val="FF0000"/>
        </w:rPr>
        <w:t>hay</w:t>
      </w:r>
      <w:proofErr w:type="spellEnd"/>
      <w:r w:rsidR="003232EC" w:rsidRPr="00456DC8">
        <w:rPr>
          <w:color w:val="FF0000"/>
        </w:rPr>
        <w:t xml:space="preserve"> </w:t>
      </w:r>
      <w:proofErr w:type="spellStart"/>
      <w:r w:rsidR="003232EC">
        <w:t>restaurantes</w:t>
      </w:r>
      <w:proofErr w:type="spellEnd"/>
      <w:r w:rsidR="003232EC">
        <w:t xml:space="preserve">, </w:t>
      </w:r>
      <w:proofErr w:type="spellStart"/>
      <w:r w:rsidR="003232EC">
        <w:t>bars</w:t>
      </w:r>
      <w:proofErr w:type="spellEnd"/>
      <w:r w:rsidR="003232EC">
        <w:t xml:space="preserve"> y </w:t>
      </w:r>
      <w:proofErr w:type="spellStart"/>
      <w:r w:rsidR="003232EC">
        <w:t>casinos</w:t>
      </w:r>
      <w:proofErr w:type="spellEnd"/>
      <w:r w:rsidR="003232EC">
        <w:t xml:space="preserve"> </w:t>
      </w:r>
      <w:proofErr w:type="spellStart"/>
      <w:r w:rsidR="003232EC">
        <w:t>también</w:t>
      </w:r>
      <w:proofErr w:type="spellEnd"/>
      <w:r w:rsidR="003232EC">
        <w:t xml:space="preserve">. </w:t>
      </w:r>
      <w:r w:rsidR="00D210D8">
        <w:t xml:space="preserve">En los </w:t>
      </w:r>
      <w:proofErr w:type="spellStart"/>
      <w:r w:rsidR="00D210D8">
        <w:t>parques</w:t>
      </w:r>
      <w:proofErr w:type="spellEnd"/>
      <w:r w:rsidR="00D210D8">
        <w:t xml:space="preserve"> son </w:t>
      </w:r>
      <w:proofErr w:type="spellStart"/>
      <w:r w:rsidR="00D210D8">
        <w:t>muchos</w:t>
      </w:r>
      <w:proofErr w:type="spellEnd"/>
      <w:r w:rsidR="00D210D8">
        <w:t xml:space="preserve"> de </w:t>
      </w:r>
      <w:proofErr w:type="spellStart"/>
      <w:r w:rsidR="00D210D8" w:rsidRPr="00456DC8">
        <w:rPr>
          <w:color w:val="FF0000"/>
        </w:rPr>
        <w:t>atración</w:t>
      </w:r>
      <w:proofErr w:type="spellEnd"/>
      <w:r w:rsidR="00D210D8" w:rsidRPr="00456DC8">
        <w:rPr>
          <w:color w:val="FF0000"/>
        </w:rPr>
        <w:t xml:space="preserve"> </w:t>
      </w:r>
      <w:proofErr w:type="spellStart"/>
      <w:r w:rsidR="00D210D8">
        <w:t>por</w:t>
      </w:r>
      <w:proofErr w:type="spellEnd"/>
      <w:r w:rsidR="00D210D8">
        <w:t xml:space="preserve"> los </w:t>
      </w:r>
      <w:proofErr w:type="spellStart"/>
      <w:r w:rsidR="00D210D8">
        <w:t>ni</w:t>
      </w:r>
      <w:r w:rsidR="00D210D8" w:rsidRPr="00456DC8">
        <w:rPr>
          <w:color w:val="FF0000"/>
        </w:rPr>
        <w:t>n</w:t>
      </w:r>
      <w:r w:rsidR="00D210D8">
        <w:t>os</w:t>
      </w:r>
      <w:proofErr w:type="spellEnd"/>
      <w:r w:rsidR="00D210D8">
        <w:t xml:space="preserve">. </w:t>
      </w:r>
    </w:p>
    <w:p w14:paraId="60B2CEA7" w14:textId="77777777" w:rsidR="0010108F" w:rsidRDefault="0010108F"/>
    <w:p w14:paraId="5900C01D" w14:textId="77777777" w:rsidR="00A234C1" w:rsidRDefault="00292D35">
      <w:r>
        <w:t xml:space="preserve">Mi </w:t>
      </w:r>
      <w:proofErr w:type="spellStart"/>
      <w:r>
        <w:t>casa</w:t>
      </w:r>
      <w:proofErr w:type="spellEnd"/>
      <w:r>
        <w:t xml:space="preserve"> </w:t>
      </w:r>
    </w:p>
    <w:p w14:paraId="0CD6F4ED" w14:textId="22A3E1BE" w:rsidR="00292D35" w:rsidRDefault="0010108F">
      <w:r>
        <w:t xml:space="preserve">Mi </w:t>
      </w:r>
      <w:proofErr w:type="spellStart"/>
      <w:r>
        <w:t>casa</w:t>
      </w:r>
      <w:proofErr w:type="spellEnd"/>
      <w:r>
        <w:t xml:space="preserve"> </w:t>
      </w:r>
      <w:proofErr w:type="spellStart"/>
      <w:r w:rsidRPr="00456DC8">
        <w:rPr>
          <w:color w:val="FF0000"/>
        </w:rPr>
        <w:t>hay</w:t>
      </w:r>
      <w:proofErr w:type="spellEnd"/>
      <w:r w:rsidRPr="00456DC8">
        <w:rPr>
          <w:color w:val="FF0000"/>
        </w:rPr>
        <w:t xml:space="preserve"> </w:t>
      </w:r>
      <w:r>
        <w:t xml:space="preserve">en </w:t>
      </w:r>
      <w:proofErr w:type="spellStart"/>
      <w:r>
        <w:t>barrio</w:t>
      </w:r>
      <w:proofErr w:type="spellEnd"/>
      <w:r>
        <w:t xml:space="preserve"> Stodůlky. </w:t>
      </w:r>
      <w:commentRangeStart w:id="3"/>
      <w:proofErr w:type="spellStart"/>
      <w:r>
        <w:t>Nuestra</w:t>
      </w:r>
      <w:commentRangeEnd w:id="3"/>
      <w:proofErr w:type="spellEnd"/>
      <w:r w:rsidR="00456DC8">
        <w:rPr>
          <w:rStyle w:val="CommentReference"/>
        </w:rPr>
        <w:commentReference w:id="3"/>
      </w:r>
      <w:r>
        <w:t xml:space="preserve"> </w:t>
      </w:r>
      <w:proofErr w:type="spellStart"/>
      <w:r>
        <w:t>casa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grande. </w:t>
      </w:r>
      <w:r w:rsidRPr="00456DC8">
        <w:rPr>
          <w:color w:val="FF0000"/>
        </w:rPr>
        <w:t xml:space="preserve">Ella </w:t>
      </w:r>
      <w:proofErr w:type="spellStart"/>
      <w:r w:rsidRPr="00456DC8">
        <w:rPr>
          <w:color w:val="FF0000"/>
        </w:rPr>
        <w:t>hay</w:t>
      </w:r>
      <w:proofErr w:type="spellEnd"/>
      <w:r w:rsidRPr="00456DC8">
        <w:rPr>
          <w:color w:val="FF0000"/>
        </w:rPr>
        <w:t xml:space="preserve"> </w:t>
      </w:r>
      <w:r w:rsidR="006F2C36">
        <w:t xml:space="preserve">en </w:t>
      </w:r>
      <w:proofErr w:type="spellStart"/>
      <w:r w:rsidR="006F2C36">
        <w:t>fin</w:t>
      </w:r>
      <w:proofErr w:type="spellEnd"/>
      <w:r w:rsidR="006F2C36">
        <w:t xml:space="preserve"> de </w:t>
      </w:r>
      <w:commentRangeStart w:id="4"/>
      <w:proofErr w:type="spellStart"/>
      <w:r w:rsidR="006F2C36">
        <w:t>calle</w:t>
      </w:r>
      <w:commentRangeEnd w:id="4"/>
      <w:proofErr w:type="spellEnd"/>
      <w:r w:rsidR="00456DC8">
        <w:rPr>
          <w:rStyle w:val="CommentReference"/>
        </w:rPr>
        <w:commentReference w:id="4"/>
      </w:r>
      <w:r w:rsidR="006F2C36">
        <w:t xml:space="preserve">. </w:t>
      </w:r>
      <w:proofErr w:type="spellStart"/>
      <w:r w:rsidR="00F913C0">
        <w:t>Tenemos</w:t>
      </w:r>
      <w:proofErr w:type="spellEnd"/>
      <w:r w:rsidR="00F913C0">
        <w:t xml:space="preserve"> </w:t>
      </w:r>
      <w:proofErr w:type="spellStart"/>
      <w:r w:rsidR="00F913C0">
        <w:t>un</w:t>
      </w:r>
      <w:proofErr w:type="spellEnd"/>
      <w:r w:rsidR="00F913C0">
        <w:t xml:space="preserve"> grande </w:t>
      </w:r>
      <w:proofErr w:type="spellStart"/>
      <w:r w:rsidR="00F913C0">
        <w:t>jardín</w:t>
      </w:r>
      <w:proofErr w:type="spellEnd"/>
      <w:r w:rsidR="00F913C0">
        <w:t xml:space="preserve">. </w:t>
      </w:r>
      <w:proofErr w:type="spellStart"/>
      <w:r w:rsidR="00F913C0" w:rsidRPr="00456DC8">
        <w:t>Ahí</w:t>
      </w:r>
      <w:proofErr w:type="spellEnd"/>
      <w:r w:rsidR="00F913C0" w:rsidRPr="00456DC8">
        <w:t xml:space="preserve"> </w:t>
      </w:r>
      <w:r w:rsidR="00F913C0">
        <w:t xml:space="preserve">son </w:t>
      </w:r>
      <w:proofErr w:type="spellStart"/>
      <w:r w:rsidR="00F913C0">
        <w:t>dos</w:t>
      </w:r>
      <w:proofErr w:type="spellEnd"/>
      <w:r w:rsidR="00F913C0">
        <w:t xml:space="preserve"> </w:t>
      </w:r>
      <w:proofErr w:type="spellStart"/>
      <w:r w:rsidR="00F913C0">
        <w:t>bajos</w:t>
      </w:r>
      <w:proofErr w:type="spellEnd"/>
      <w:r w:rsidR="00F913C0">
        <w:t xml:space="preserve"> </w:t>
      </w:r>
      <w:proofErr w:type="spellStart"/>
      <w:r w:rsidR="00F913C0">
        <w:t>lagunas</w:t>
      </w:r>
      <w:proofErr w:type="spellEnd"/>
      <w:r w:rsidR="00F913C0">
        <w:t xml:space="preserve"> y </w:t>
      </w:r>
      <w:proofErr w:type="spellStart"/>
      <w:r w:rsidR="00F913C0">
        <w:t>un</w:t>
      </w:r>
      <w:proofErr w:type="spellEnd"/>
      <w:r w:rsidR="00F913C0">
        <w:t xml:space="preserve"> </w:t>
      </w:r>
      <w:proofErr w:type="spellStart"/>
      <w:r w:rsidR="00F913C0">
        <w:t>templete</w:t>
      </w:r>
      <w:proofErr w:type="spellEnd"/>
      <w:r w:rsidR="00F913C0">
        <w:t xml:space="preserve"> con </w:t>
      </w:r>
      <w:proofErr w:type="spellStart"/>
      <w:r w:rsidR="00F913C0">
        <w:t>barbacoa</w:t>
      </w:r>
      <w:proofErr w:type="spellEnd"/>
      <w:r w:rsidR="00F913C0">
        <w:t xml:space="preserve">. </w:t>
      </w:r>
      <w:r w:rsidR="00707BEC">
        <w:t xml:space="preserve">En </w:t>
      </w:r>
      <w:proofErr w:type="spellStart"/>
      <w:r w:rsidR="00707BEC">
        <w:t>terraza</w:t>
      </w:r>
      <w:proofErr w:type="spellEnd"/>
      <w:r w:rsidR="00707BEC">
        <w:t xml:space="preserve"> son </w:t>
      </w:r>
      <w:proofErr w:type="spellStart"/>
      <w:r w:rsidR="00707BEC">
        <w:t>algunos</w:t>
      </w:r>
      <w:proofErr w:type="spellEnd"/>
      <w:r w:rsidR="00707BEC">
        <w:t xml:space="preserve"> </w:t>
      </w:r>
      <w:proofErr w:type="spellStart"/>
      <w:r w:rsidR="00707BEC">
        <w:t>tumbonas</w:t>
      </w:r>
      <w:proofErr w:type="spellEnd"/>
      <w:r w:rsidR="00707BEC">
        <w:t xml:space="preserve"> y </w:t>
      </w:r>
      <w:proofErr w:type="spellStart"/>
      <w:r w:rsidR="00707BEC">
        <w:t>sillas</w:t>
      </w:r>
      <w:proofErr w:type="spellEnd"/>
      <w:r w:rsidR="00707BEC">
        <w:t xml:space="preserve">. </w:t>
      </w:r>
      <w:proofErr w:type="spellStart"/>
      <w:r w:rsidR="005D6B4C">
        <w:t>Nuestra</w:t>
      </w:r>
      <w:proofErr w:type="spellEnd"/>
      <w:r w:rsidR="005D6B4C">
        <w:t xml:space="preserve"> </w:t>
      </w:r>
      <w:proofErr w:type="spellStart"/>
      <w:r w:rsidR="005D6B4C">
        <w:t>casa</w:t>
      </w:r>
      <w:proofErr w:type="spellEnd"/>
      <w:r w:rsidR="005D6B4C">
        <w:t xml:space="preserve"> </w:t>
      </w:r>
      <w:proofErr w:type="spellStart"/>
      <w:r w:rsidR="005D6B4C">
        <w:t>tiene</w:t>
      </w:r>
      <w:proofErr w:type="spellEnd"/>
      <w:r w:rsidR="005D6B4C">
        <w:t xml:space="preserve"> tres </w:t>
      </w:r>
      <w:proofErr w:type="spellStart"/>
      <w:r w:rsidR="005D6B4C">
        <w:t>pisos</w:t>
      </w:r>
      <w:proofErr w:type="spellEnd"/>
      <w:r w:rsidR="005D6B4C">
        <w:t xml:space="preserve">. </w:t>
      </w:r>
      <w:r w:rsidR="00EC3BC5">
        <w:t xml:space="preserve">En el </w:t>
      </w:r>
      <w:proofErr w:type="spellStart"/>
      <w:r w:rsidR="00EC3BC5">
        <w:t>primero</w:t>
      </w:r>
      <w:proofErr w:type="spellEnd"/>
      <w:r w:rsidR="00EC3BC5">
        <w:t xml:space="preserve"> </w:t>
      </w:r>
      <w:proofErr w:type="spellStart"/>
      <w:r w:rsidR="00EC3BC5">
        <w:t>piso</w:t>
      </w:r>
      <w:proofErr w:type="spellEnd"/>
      <w:r w:rsidR="00EC3BC5">
        <w:t xml:space="preserve"> </w:t>
      </w:r>
      <w:proofErr w:type="spellStart"/>
      <w:r w:rsidR="00EC3BC5">
        <w:t>esta</w:t>
      </w:r>
      <w:proofErr w:type="spellEnd"/>
      <w:r w:rsidR="00EC3BC5">
        <w:t xml:space="preserve"> el </w:t>
      </w:r>
      <w:proofErr w:type="spellStart"/>
      <w:r w:rsidR="00EC3BC5" w:rsidRPr="00456DC8">
        <w:rPr>
          <w:color w:val="FF0000"/>
        </w:rPr>
        <w:t>estudio</w:t>
      </w:r>
      <w:proofErr w:type="spellEnd"/>
      <w:r w:rsidR="00EC3BC5" w:rsidRPr="00456DC8">
        <w:rPr>
          <w:color w:val="FF0000"/>
        </w:rPr>
        <w:t xml:space="preserve"> </w:t>
      </w:r>
      <w:proofErr w:type="spellStart"/>
      <w:r w:rsidR="00EC3BC5">
        <w:t>por</w:t>
      </w:r>
      <w:proofErr w:type="spellEnd"/>
      <w:r w:rsidR="00EC3BC5">
        <w:t xml:space="preserve"> </w:t>
      </w:r>
      <w:proofErr w:type="spellStart"/>
      <w:r w:rsidR="00EC3BC5">
        <w:t>nuestras</w:t>
      </w:r>
      <w:proofErr w:type="spellEnd"/>
      <w:r w:rsidR="00EC3BC5">
        <w:t xml:space="preserve"> </w:t>
      </w:r>
      <w:proofErr w:type="spellStart"/>
      <w:r w:rsidR="00EC3BC5">
        <w:t>visitas</w:t>
      </w:r>
      <w:proofErr w:type="spellEnd"/>
      <w:r w:rsidR="00EC3BC5">
        <w:t xml:space="preserve">. </w:t>
      </w:r>
      <w:proofErr w:type="spellStart"/>
      <w:r w:rsidR="00EC3BC5">
        <w:t>Después</w:t>
      </w:r>
      <w:proofErr w:type="spellEnd"/>
      <w:r w:rsidR="00EC3BC5">
        <w:t xml:space="preserve"> </w:t>
      </w:r>
      <w:proofErr w:type="spellStart"/>
      <w:r w:rsidR="00EC3BC5">
        <w:t>ahí</w:t>
      </w:r>
      <w:proofErr w:type="spellEnd"/>
      <w:r w:rsidR="00EC3BC5">
        <w:t xml:space="preserve"> </w:t>
      </w:r>
      <w:proofErr w:type="spellStart"/>
      <w:r w:rsidR="00EC3BC5">
        <w:t>esta</w:t>
      </w:r>
      <w:proofErr w:type="spellEnd"/>
      <w:r w:rsidR="00EC3BC5">
        <w:t xml:space="preserve"> la piscina, la sauna, la </w:t>
      </w:r>
      <w:proofErr w:type="spellStart"/>
      <w:r w:rsidR="00EC3BC5">
        <w:t>sala</w:t>
      </w:r>
      <w:proofErr w:type="spellEnd"/>
      <w:r w:rsidR="00EC3BC5">
        <w:t xml:space="preserve"> de </w:t>
      </w:r>
      <w:proofErr w:type="spellStart"/>
      <w:r w:rsidR="00EC3BC5">
        <w:t>musculación</w:t>
      </w:r>
      <w:proofErr w:type="spellEnd"/>
      <w:r w:rsidR="00EC3BC5">
        <w:t xml:space="preserve"> y </w:t>
      </w:r>
      <w:commentRangeStart w:id="5"/>
      <w:proofErr w:type="spellStart"/>
      <w:r w:rsidR="00EC3BC5" w:rsidRPr="00905238">
        <w:rPr>
          <w:color w:val="FF0000"/>
        </w:rPr>
        <w:t>sótano</w:t>
      </w:r>
      <w:commentRangeEnd w:id="5"/>
      <w:proofErr w:type="spellEnd"/>
      <w:r w:rsidR="00905238">
        <w:rPr>
          <w:rStyle w:val="CommentReference"/>
        </w:rPr>
        <w:commentReference w:id="5"/>
      </w:r>
      <w:r w:rsidR="00EC3BC5">
        <w:t xml:space="preserve">. </w:t>
      </w:r>
      <w:r w:rsidR="004061CA">
        <w:t xml:space="preserve">En el </w:t>
      </w:r>
      <w:proofErr w:type="spellStart"/>
      <w:r w:rsidR="004061CA">
        <w:t>segundo</w:t>
      </w:r>
      <w:proofErr w:type="spellEnd"/>
      <w:r w:rsidR="004061CA">
        <w:t xml:space="preserve"> </w:t>
      </w:r>
      <w:proofErr w:type="spellStart"/>
      <w:r w:rsidR="004061CA">
        <w:t>piso</w:t>
      </w:r>
      <w:proofErr w:type="spellEnd"/>
      <w:r w:rsidR="004061CA">
        <w:t xml:space="preserve"> </w:t>
      </w:r>
      <w:proofErr w:type="spellStart"/>
      <w:r w:rsidR="004061CA">
        <w:t>esta</w:t>
      </w:r>
      <w:proofErr w:type="spellEnd"/>
      <w:r w:rsidR="004061CA">
        <w:t xml:space="preserve"> </w:t>
      </w:r>
      <w:r w:rsidR="00780E3F">
        <w:t xml:space="preserve">la </w:t>
      </w:r>
      <w:proofErr w:type="spellStart"/>
      <w:r w:rsidR="00780E3F">
        <w:t>sala</w:t>
      </w:r>
      <w:proofErr w:type="spellEnd"/>
      <w:r w:rsidR="00780E3F">
        <w:t xml:space="preserve"> de </w:t>
      </w:r>
      <w:proofErr w:type="spellStart"/>
      <w:r w:rsidR="00780E3F">
        <w:t>estar</w:t>
      </w:r>
      <w:proofErr w:type="spellEnd"/>
      <w:r w:rsidR="00780E3F">
        <w:t xml:space="preserve">, baňo, </w:t>
      </w:r>
      <w:proofErr w:type="spellStart"/>
      <w:r w:rsidR="00780E3F">
        <w:t>despacho</w:t>
      </w:r>
      <w:proofErr w:type="spellEnd"/>
      <w:r w:rsidR="00780E3F">
        <w:t xml:space="preserve"> y </w:t>
      </w:r>
      <w:proofErr w:type="spellStart"/>
      <w:r w:rsidR="00780E3F">
        <w:t>jardín</w:t>
      </w:r>
      <w:proofErr w:type="spellEnd"/>
      <w:r w:rsidR="00780E3F">
        <w:t xml:space="preserve"> de </w:t>
      </w:r>
      <w:proofErr w:type="spellStart"/>
      <w:r w:rsidR="00780E3F">
        <w:t>invierno</w:t>
      </w:r>
      <w:proofErr w:type="spellEnd"/>
      <w:r w:rsidR="00780E3F">
        <w:t xml:space="preserve"> y </w:t>
      </w:r>
      <w:proofErr w:type="spellStart"/>
      <w:r w:rsidR="00780E3F">
        <w:t>sala</w:t>
      </w:r>
      <w:proofErr w:type="spellEnd"/>
      <w:r w:rsidR="00780E3F">
        <w:t xml:space="preserve"> </w:t>
      </w:r>
      <w:proofErr w:type="spellStart"/>
      <w:r w:rsidR="00780E3F">
        <w:t>por</w:t>
      </w:r>
      <w:proofErr w:type="spellEnd"/>
      <w:r w:rsidR="00780E3F">
        <w:t xml:space="preserve"> piano. </w:t>
      </w:r>
      <w:r w:rsidR="00183766">
        <w:t xml:space="preserve">En la </w:t>
      </w:r>
      <w:proofErr w:type="spellStart"/>
      <w:r w:rsidR="00183766">
        <w:t>sala</w:t>
      </w:r>
      <w:proofErr w:type="spellEnd"/>
      <w:r w:rsidR="00183766">
        <w:t xml:space="preserve"> </w:t>
      </w:r>
      <w:proofErr w:type="spellStart"/>
      <w:r w:rsidR="00183766">
        <w:t>por</w:t>
      </w:r>
      <w:proofErr w:type="spellEnd"/>
      <w:r w:rsidR="00183766">
        <w:t xml:space="preserve"> piano es la </w:t>
      </w:r>
      <w:proofErr w:type="spellStart"/>
      <w:r w:rsidR="00183766">
        <w:t>cama</w:t>
      </w:r>
      <w:proofErr w:type="spellEnd"/>
      <w:r w:rsidR="00183766">
        <w:t xml:space="preserve"> de mi </w:t>
      </w:r>
      <w:proofErr w:type="spellStart"/>
      <w:r w:rsidR="00183766">
        <w:t>hermana</w:t>
      </w:r>
      <w:proofErr w:type="spellEnd"/>
      <w:r w:rsidR="00183766">
        <w:t xml:space="preserve"> </w:t>
      </w:r>
      <w:proofErr w:type="spellStart"/>
      <w:r w:rsidR="00183766">
        <w:t>menor</w:t>
      </w:r>
      <w:proofErr w:type="spellEnd"/>
      <w:r w:rsidR="00183766">
        <w:t xml:space="preserve"> </w:t>
      </w:r>
      <w:proofErr w:type="spellStart"/>
      <w:r w:rsidR="00183766">
        <w:t>también</w:t>
      </w:r>
      <w:proofErr w:type="spellEnd"/>
      <w:r w:rsidR="00183766">
        <w:t xml:space="preserve">. </w:t>
      </w:r>
      <w:r w:rsidR="006172AB">
        <w:t xml:space="preserve">En el </w:t>
      </w:r>
      <w:proofErr w:type="spellStart"/>
      <w:r w:rsidR="006172AB">
        <w:t>tercero</w:t>
      </w:r>
      <w:proofErr w:type="spellEnd"/>
      <w:r w:rsidR="006172AB">
        <w:t xml:space="preserve"> </w:t>
      </w:r>
      <w:proofErr w:type="spellStart"/>
      <w:r w:rsidR="006172AB">
        <w:t>piso</w:t>
      </w:r>
      <w:proofErr w:type="spellEnd"/>
      <w:r w:rsidR="006172AB">
        <w:t xml:space="preserve"> </w:t>
      </w:r>
      <w:proofErr w:type="spellStart"/>
      <w:r w:rsidR="006172AB">
        <w:t>esta</w:t>
      </w:r>
      <w:proofErr w:type="spellEnd"/>
      <w:r w:rsidR="006172AB">
        <w:t xml:space="preserve"> baňo y </w:t>
      </w:r>
      <w:proofErr w:type="spellStart"/>
      <w:r w:rsidR="006172AB">
        <w:t>quatro</w:t>
      </w:r>
      <w:proofErr w:type="spellEnd"/>
      <w:r w:rsidR="006172AB">
        <w:t xml:space="preserve"> </w:t>
      </w:r>
      <w:proofErr w:type="spellStart"/>
      <w:r w:rsidR="006172AB">
        <w:t>dormitorios</w:t>
      </w:r>
      <w:proofErr w:type="spellEnd"/>
      <w:r w:rsidR="006172AB">
        <w:t xml:space="preserve">. Los </w:t>
      </w:r>
      <w:proofErr w:type="spellStart"/>
      <w:r w:rsidR="006172AB">
        <w:t>dormitorios</w:t>
      </w:r>
      <w:proofErr w:type="spellEnd"/>
      <w:r w:rsidR="006172AB">
        <w:t xml:space="preserve"> son de mi </w:t>
      </w:r>
      <w:proofErr w:type="spellStart"/>
      <w:r w:rsidR="006172AB">
        <w:t>madre</w:t>
      </w:r>
      <w:proofErr w:type="spellEnd"/>
      <w:r w:rsidR="006172AB">
        <w:t xml:space="preserve">, </w:t>
      </w:r>
      <w:proofErr w:type="spellStart"/>
      <w:r w:rsidR="006172AB">
        <w:t>hermana</w:t>
      </w:r>
      <w:proofErr w:type="spellEnd"/>
      <w:r w:rsidR="006172AB">
        <w:t xml:space="preserve">, </w:t>
      </w:r>
      <w:proofErr w:type="spellStart"/>
      <w:r w:rsidR="006172AB">
        <w:t>hermano</w:t>
      </w:r>
      <w:proofErr w:type="spellEnd"/>
      <w:r w:rsidR="006172AB">
        <w:t xml:space="preserve"> y de </w:t>
      </w:r>
      <w:proofErr w:type="spellStart"/>
      <w:r w:rsidR="006172AB">
        <w:t>mío</w:t>
      </w:r>
      <w:proofErr w:type="spellEnd"/>
      <w:r w:rsidR="006172AB">
        <w:t xml:space="preserve">. </w:t>
      </w:r>
      <w:r w:rsidR="003362BB">
        <w:t xml:space="preserve">Mi </w:t>
      </w:r>
      <w:proofErr w:type="spellStart"/>
      <w:r w:rsidR="003362BB">
        <w:t>dormitorio</w:t>
      </w:r>
      <w:proofErr w:type="spellEnd"/>
      <w:r w:rsidR="003362BB">
        <w:t xml:space="preserve"> </w:t>
      </w:r>
      <w:proofErr w:type="spellStart"/>
      <w:r w:rsidR="003362BB">
        <w:t>esta</w:t>
      </w:r>
      <w:proofErr w:type="spellEnd"/>
      <w:r w:rsidR="003362BB">
        <w:t xml:space="preserve"> </w:t>
      </w:r>
      <w:proofErr w:type="spellStart"/>
      <w:r w:rsidR="00F31450">
        <w:t>cercano</w:t>
      </w:r>
      <w:proofErr w:type="spellEnd"/>
      <w:r w:rsidR="00F31450">
        <w:t xml:space="preserve"> a </w:t>
      </w:r>
      <w:proofErr w:type="spellStart"/>
      <w:r w:rsidR="00F31450">
        <w:t>escalera</w:t>
      </w:r>
      <w:proofErr w:type="spellEnd"/>
      <w:r w:rsidR="00F31450">
        <w:t xml:space="preserve">. </w:t>
      </w:r>
      <w:r w:rsidR="003362BB">
        <w:t xml:space="preserve"> </w:t>
      </w:r>
      <w:proofErr w:type="spellStart"/>
      <w:r w:rsidR="00E634FC">
        <w:t>Nuestros</w:t>
      </w:r>
      <w:proofErr w:type="spellEnd"/>
      <w:r w:rsidR="00E634FC">
        <w:t xml:space="preserve"> </w:t>
      </w:r>
      <w:proofErr w:type="spellStart"/>
      <w:r w:rsidR="00E634FC">
        <w:t>vecinos</w:t>
      </w:r>
      <w:proofErr w:type="spellEnd"/>
      <w:r w:rsidR="00E634FC">
        <w:t xml:space="preserve"> </w:t>
      </w:r>
      <w:proofErr w:type="spellStart"/>
      <w:r w:rsidR="00E634FC">
        <w:t>tienen</w:t>
      </w:r>
      <w:proofErr w:type="spellEnd"/>
      <w:r w:rsidR="00E634FC">
        <w:t xml:space="preserve"> </w:t>
      </w:r>
      <w:proofErr w:type="spellStart"/>
      <w:r w:rsidR="00E634FC">
        <w:t>un</w:t>
      </w:r>
      <w:proofErr w:type="spellEnd"/>
      <w:r w:rsidR="00E634FC">
        <w:t xml:space="preserve"> </w:t>
      </w:r>
      <w:proofErr w:type="spellStart"/>
      <w:r w:rsidR="00E634FC">
        <w:t>pared</w:t>
      </w:r>
      <w:proofErr w:type="spellEnd"/>
      <w:r w:rsidR="00E634FC">
        <w:t xml:space="preserve"> </w:t>
      </w:r>
      <w:proofErr w:type="spellStart"/>
      <w:r w:rsidR="00E634FC">
        <w:t>común</w:t>
      </w:r>
      <w:proofErr w:type="spellEnd"/>
      <w:r w:rsidR="00E634FC">
        <w:t xml:space="preserve"> </w:t>
      </w:r>
      <w:proofErr w:type="spellStart"/>
      <w:r w:rsidR="00E634FC">
        <w:t>así</w:t>
      </w:r>
      <w:proofErr w:type="spellEnd"/>
      <w:r w:rsidR="00E634FC">
        <w:t xml:space="preserve"> </w:t>
      </w:r>
      <w:proofErr w:type="spellStart"/>
      <w:r w:rsidR="00E634FC">
        <w:t>que</w:t>
      </w:r>
      <w:proofErr w:type="spellEnd"/>
      <w:r w:rsidR="00E634FC">
        <w:t xml:space="preserve"> </w:t>
      </w:r>
      <w:proofErr w:type="spellStart"/>
      <w:r w:rsidR="00E634FC">
        <w:t>nosotros</w:t>
      </w:r>
      <w:proofErr w:type="spellEnd"/>
      <w:r w:rsidR="00E634FC">
        <w:t xml:space="preserve"> </w:t>
      </w:r>
      <w:proofErr w:type="spellStart"/>
      <w:r w:rsidR="00E634FC">
        <w:t>oímos</w:t>
      </w:r>
      <w:proofErr w:type="spellEnd"/>
      <w:r w:rsidR="00E634FC">
        <w:t xml:space="preserve"> </w:t>
      </w:r>
      <w:proofErr w:type="spellStart"/>
      <w:r w:rsidR="00E634FC">
        <w:t>vozos</w:t>
      </w:r>
      <w:proofErr w:type="spellEnd"/>
      <w:r w:rsidR="00E634FC">
        <w:t xml:space="preserve"> y </w:t>
      </w:r>
      <w:proofErr w:type="spellStart"/>
      <w:r w:rsidR="00E634FC">
        <w:t>ruidos</w:t>
      </w:r>
      <w:proofErr w:type="spellEnd"/>
      <w:r w:rsidR="00E634FC">
        <w:t xml:space="preserve">. </w:t>
      </w:r>
      <w:bookmarkStart w:id="6" w:name="_GoBack"/>
      <w:bookmarkEnd w:id="6"/>
    </w:p>
    <w:sectPr w:rsidR="00292D35" w:rsidSect="006D5B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taddy.fort@live.com" w:date="2016-12-22T00:05:00Z" w:initials="t">
    <w:p w14:paraId="5C8218A7" w14:textId="0CDF8255" w:rsidR="00456DC8" w:rsidRDefault="00456DC8">
      <w:pPr>
        <w:pStyle w:val="CommentText"/>
      </w:pPr>
      <w:r>
        <w:rPr>
          <w:rStyle w:val="CommentReference"/>
        </w:rPr>
        <w:annotationRef/>
      </w:r>
      <w:r>
        <w:t>No to úplně souzní s krásnou čtvrtí teda, co ti budu povídat. Zmiň kostel, ne</w:t>
      </w:r>
    </w:p>
  </w:comment>
  <w:comment w:id="3" w:author="taddy.fort@live.com" w:date="2016-12-22T00:06:00Z" w:initials="t">
    <w:p w14:paraId="7597BC56" w14:textId="4B73E2B8" w:rsidR="00456DC8" w:rsidRDefault="00456DC8">
      <w:pPr>
        <w:pStyle w:val="CommentText"/>
      </w:pPr>
      <w:r>
        <w:rPr>
          <w:rStyle w:val="CommentReference"/>
        </w:rPr>
        <w:annotationRef/>
      </w:r>
      <w:r>
        <w:t>Tak tvůj nebo váš?</w:t>
      </w:r>
    </w:p>
  </w:comment>
  <w:comment w:id="4" w:author="taddy.fort@live.com" w:date="2016-12-22T00:06:00Z" w:initials="t">
    <w:p w14:paraId="37CD82A3" w14:textId="17F1D599" w:rsidR="00456DC8" w:rsidRDefault="00456DC8">
      <w:pPr>
        <w:pStyle w:val="CommentText"/>
      </w:pPr>
      <w:r>
        <w:rPr>
          <w:rStyle w:val="CommentReference"/>
        </w:rPr>
        <w:annotationRef/>
      </w:r>
      <w:r>
        <w:t>Bez členu?</w:t>
      </w:r>
    </w:p>
  </w:comment>
  <w:comment w:id="5" w:author="taddy.fort@live.com" w:date="2016-12-22T00:11:00Z" w:initials="t">
    <w:p w14:paraId="57CC3C9D" w14:textId="2AC2199F" w:rsidR="00905238" w:rsidRDefault="00905238">
      <w:pPr>
        <w:pStyle w:val="CommentText"/>
      </w:pPr>
      <w:r>
        <w:rPr>
          <w:rStyle w:val="CommentReference"/>
        </w:rPr>
        <w:annotationRef/>
      </w:r>
      <w:r>
        <w:t>Jak může být sklep v prvním patře</w:t>
      </w:r>
      <w:r>
        <w:t>? :DDDDDDDDDDDDDDDDDDDD &lt;3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8218A7" w15:done="0"/>
  <w15:commentEx w15:paraId="7597BC56" w15:done="0"/>
  <w15:commentEx w15:paraId="37CD82A3" w15:done="0"/>
  <w15:commentEx w15:paraId="57CC3C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ddy.fort@live.com">
    <w15:presenceInfo w15:providerId="Windows Live" w15:userId="895fc14ccd6880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35"/>
    <w:rsid w:val="0010108F"/>
    <w:rsid w:val="00183766"/>
    <w:rsid w:val="00292D35"/>
    <w:rsid w:val="003232EC"/>
    <w:rsid w:val="003362BB"/>
    <w:rsid w:val="004061CA"/>
    <w:rsid w:val="00456DC8"/>
    <w:rsid w:val="005D6B4C"/>
    <w:rsid w:val="006172AB"/>
    <w:rsid w:val="006D5B8D"/>
    <w:rsid w:val="006F2C36"/>
    <w:rsid w:val="00707BEC"/>
    <w:rsid w:val="00780E3F"/>
    <w:rsid w:val="00905238"/>
    <w:rsid w:val="00A234C1"/>
    <w:rsid w:val="00C80C90"/>
    <w:rsid w:val="00D210D8"/>
    <w:rsid w:val="00E634FC"/>
    <w:rsid w:val="00EC3BC5"/>
    <w:rsid w:val="00F31450"/>
    <w:rsid w:val="00F9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83CA87"/>
  <w14:defaultImageDpi w14:val="300"/>
  <w15:docId w15:val="{7FE54B04-B902-437F-AF2E-9576A3EF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6D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D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D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D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D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D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taddy.fort@live.com</cp:lastModifiedBy>
  <cp:revision>15</cp:revision>
  <dcterms:created xsi:type="dcterms:W3CDTF">2016-12-21T22:13:00Z</dcterms:created>
  <dcterms:modified xsi:type="dcterms:W3CDTF">2016-12-21T23:13:00Z</dcterms:modified>
</cp:coreProperties>
</file>