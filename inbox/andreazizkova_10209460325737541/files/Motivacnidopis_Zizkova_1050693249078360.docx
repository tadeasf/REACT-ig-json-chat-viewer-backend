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C0E3" w14:textId="77777777" w:rsidR="00D317FA" w:rsidRDefault="00D317FA" w:rsidP="00D317FA">
      <w:pPr>
        <w:rPr>
          <w:rFonts w:ascii="Times" w:hAnsi="Times"/>
          <w:lang w:val="cs-CZ"/>
        </w:rPr>
      </w:pPr>
    </w:p>
    <w:p w14:paraId="4AB6C80D" w14:textId="5F360A39" w:rsidR="00B9529A" w:rsidRDefault="00B9529A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Vážená paní, vážený pane, </w:t>
      </w:r>
    </w:p>
    <w:p w14:paraId="37330D5E" w14:textId="3C948EC3" w:rsidR="00550F16" w:rsidRDefault="00550F16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2A35B0D9" w14:textId="526208C4" w:rsidR="00550F16" w:rsidRDefault="00550F16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jmenuji se Andrea Žižková a jsem studentkou druhého ročníku magisterského studia Severoamerických studií na Fakultě sociálních věd Univerzity Karlovy. </w:t>
      </w:r>
      <w:r w:rsidR="00237D71">
        <w:rPr>
          <w:rFonts w:ascii="Times" w:hAnsi="Times"/>
          <w:lang w:val="cs-CZ"/>
        </w:rPr>
        <w:t xml:space="preserve">Na jaře jsem se přihlásila do výběrového řízení na studijní pobyt na University </w:t>
      </w:r>
      <w:proofErr w:type="spellStart"/>
      <w:r w:rsidR="00237D71">
        <w:rPr>
          <w:rFonts w:ascii="Times" w:hAnsi="Times"/>
          <w:lang w:val="cs-CZ"/>
        </w:rPr>
        <w:t>of</w:t>
      </w:r>
      <w:proofErr w:type="spellEnd"/>
      <w:r w:rsidR="00237D71">
        <w:rPr>
          <w:rFonts w:ascii="Times" w:hAnsi="Times"/>
          <w:lang w:val="cs-CZ"/>
        </w:rPr>
        <w:t xml:space="preserve"> Washington v Seattlu ve Spojených státech amerických</w:t>
      </w:r>
      <w:r w:rsidR="00852754">
        <w:rPr>
          <w:rFonts w:ascii="Times" w:hAnsi="Times"/>
          <w:lang w:val="cs-CZ"/>
        </w:rPr>
        <w:t>, a byla jsem úspěšně nominována na jarní semestr (březen-červen).</w:t>
      </w:r>
    </w:p>
    <w:p w14:paraId="4A0E7B96" w14:textId="77777777" w:rsidR="00B9529A" w:rsidRDefault="00B9529A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1046B77C" w14:textId="03AB317A" w:rsidR="00D317FA" w:rsidRDefault="00D317FA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Když se mi naskytla možnost přihlásit se na semestrální pobyt na </w:t>
      </w:r>
      <w:r w:rsidR="00237D71">
        <w:rPr>
          <w:rFonts w:ascii="Times" w:hAnsi="Times"/>
          <w:lang w:val="cs-CZ"/>
        </w:rPr>
        <w:t xml:space="preserve">této </w:t>
      </w:r>
      <w:r>
        <w:rPr>
          <w:rFonts w:ascii="Times" w:hAnsi="Times"/>
          <w:lang w:val="cs-CZ"/>
        </w:rPr>
        <w:t>americk</w:t>
      </w:r>
      <w:r w:rsidR="00237D71">
        <w:rPr>
          <w:rFonts w:ascii="Times" w:hAnsi="Times"/>
          <w:lang w:val="cs-CZ"/>
        </w:rPr>
        <w:t>é</w:t>
      </w:r>
      <w:r>
        <w:rPr>
          <w:rFonts w:ascii="Times" w:hAnsi="Times"/>
          <w:lang w:val="cs-CZ"/>
        </w:rPr>
        <w:t xml:space="preserve"> univerzit</w:t>
      </w:r>
      <w:r w:rsidR="00237D71">
        <w:rPr>
          <w:rFonts w:ascii="Times" w:hAnsi="Times"/>
          <w:lang w:val="cs-CZ"/>
        </w:rPr>
        <w:t>ě</w:t>
      </w:r>
      <w:r>
        <w:rPr>
          <w:rFonts w:ascii="Times" w:hAnsi="Times"/>
          <w:lang w:val="cs-CZ"/>
        </w:rPr>
        <w:t xml:space="preserve">, </w:t>
      </w:r>
      <w:del w:id="0" w:author="Tadeáš Fořt" w:date="2021-10-19T21:54:00Z">
        <w:r w:rsidDel="00EC4587">
          <w:rPr>
            <w:rFonts w:ascii="Times" w:hAnsi="Times"/>
            <w:lang w:val="cs-CZ"/>
          </w:rPr>
          <w:delText>příliš dlouho jsem neváhala</w:delText>
        </w:r>
      </w:del>
      <w:ins w:id="1" w:author="Tadeáš Fořt" w:date="2021-10-19T21:54:00Z">
        <w:r w:rsidR="00EC4587">
          <w:rPr>
            <w:rFonts w:ascii="Times" w:hAnsi="Times"/>
            <w:lang w:val="cs-CZ"/>
          </w:rPr>
          <w:t>neváhala jsem a využila ji</w:t>
        </w:r>
      </w:ins>
      <w:r>
        <w:rPr>
          <w:rFonts w:ascii="Times" w:hAnsi="Times"/>
          <w:lang w:val="cs-CZ"/>
        </w:rPr>
        <w:t xml:space="preserve">. </w:t>
      </w:r>
      <w:r w:rsidR="00237D71">
        <w:rPr>
          <w:rFonts w:ascii="Times" w:hAnsi="Times"/>
          <w:lang w:val="cs-CZ"/>
        </w:rPr>
        <w:t xml:space="preserve">Za své bakalářské a předchozí magisterské studium jsem absolvovala pobyty v rámci programu Erasmus +, které mě vždy posunuly </w:t>
      </w:r>
      <w:r w:rsidR="00852754">
        <w:rPr>
          <w:rFonts w:ascii="Times" w:hAnsi="Times"/>
          <w:lang w:val="cs-CZ"/>
        </w:rPr>
        <w:t xml:space="preserve">jak v akademickém, tak </w:t>
      </w:r>
      <w:r w:rsidR="00237D71">
        <w:rPr>
          <w:rFonts w:ascii="Times" w:hAnsi="Times"/>
          <w:lang w:val="cs-CZ"/>
        </w:rPr>
        <w:t xml:space="preserve">i </w:t>
      </w:r>
      <w:r w:rsidR="00852754">
        <w:rPr>
          <w:rFonts w:ascii="Times" w:hAnsi="Times"/>
          <w:lang w:val="cs-CZ"/>
        </w:rPr>
        <w:t>osobním životě</w:t>
      </w:r>
      <w:r w:rsidR="00237D71">
        <w:rPr>
          <w:rFonts w:ascii="Times" w:hAnsi="Times"/>
          <w:lang w:val="cs-CZ"/>
        </w:rPr>
        <w:t xml:space="preserve">. Studium na University </w:t>
      </w:r>
      <w:proofErr w:type="spellStart"/>
      <w:r w:rsidR="00237D71">
        <w:rPr>
          <w:rFonts w:ascii="Times" w:hAnsi="Times"/>
          <w:lang w:val="cs-CZ"/>
        </w:rPr>
        <w:t>of</w:t>
      </w:r>
      <w:proofErr w:type="spellEnd"/>
      <w:r w:rsidR="00237D71">
        <w:rPr>
          <w:rFonts w:ascii="Times" w:hAnsi="Times"/>
          <w:lang w:val="cs-CZ"/>
        </w:rPr>
        <w:t xml:space="preserve"> Kent mě dovedlo ke změně tématu mé bakalářské práce, a j</w:t>
      </w:r>
      <w:r>
        <w:rPr>
          <w:rFonts w:ascii="Times" w:hAnsi="Times"/>
          <w:lang w:val="cs-CZ"/>
        </w:rPr>
        <w:t xml:space="preserve">en díky kurzu americké politiky na Leiden University jsem si uvědomila, </w:t>
      </w:r>
      <w:r w:rsidR="00852754">
        <w:rPr>
          <w:rFonts w:ascii="Times" w:hAnsi="Times"/>
          <w:lang w:val="cs-CZ"/>
        </w:rPr>
        <w:t>že</w:t>
      </w:r>
      <w:r>
        <w:rPr>
          <w:rFonts w:ascii="Times" w:hAnsi="Times"/>
          <w:lang w:val="cs-CZ"/>
        </w:rPr>
        <w:t xml:space="preserve"> mě tato tématika zajímá</w:t>
      </w:r>
      <w:r w:rsidR="00237D71">
        <w:rPr>
          <w:rFonts w:ascii="Times" w:hAnsi="Times"/>
          <w:lang w:val="cs-CZ"/>
        </w:rPr>
        <w:t xml:space="preserve"> </w:t>
      </w:r>
      <w:r w:rsidR="00852754">
        <w:rPr>
          <w:rFonts w:ascii="Times" w:hAnsi="Times"/>
          <w:lang w:val="cs-CZ"/>
        </w:rPr>
        <w:t xml:space="preserve">natolik, abych ji věnovala další roky svého studia. </w:t>
      </w:r>
    </w:p>
    <w:p w14:paraId="49AE8741" w14:textId="77777777" w:rsidR="00D317FA" w:rsidRDefault="00D317FA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47879A5C" w14:textId="02623AC3" w:rsidR="00D317FA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Ve své diplomové práci se plánuji zabývat druhým dodatkem a jeho interpretaci ve spojení s masovým střílením, a věřím, že mi zázemí na americké univerzitě nabídne přístup k přínosným zdrojům. A </w:t>
      </w:r>
      <w:del w:id="2" w:author="Tadeáš Fořt" w:date="2021-10-19T21:55:00Z">
        <w:r w:rsidDel="00EC4587">
          <w:rPr>
            <w:rFonts w:ascii="Times" w:hAnsi="Times"/>
            <w:lang w:val="cs-CZ"/>
          </w:rPr>
          <w:delText>p</w:delText>
        </w:r>
        <w:r w:rsidR="00D317FA" w:rsidDel="00EC4587">
          <w:rPr>
            <w:rFonts w:ascii="Times" w:hAnsi="Times"/>
            <w:lang w:val="cs-CZ"/>
          </w:rPr>
          <w:delText>řestože</w:delText>
        </w:r>
        <w:r w:rsidDel="00EC4587">
          <w:rPr>
            <w:rFonts w:ascii="Times" w:hAnsi="Times"/>
            <w:lang w:val="cs-CZ"/>
          </w:rPr>
          <w:delText xml:space="preserve"> </w:delText>
        </w:r>
      </w:del>
      <w:ins w:id="3" w:author="Tadeáš Fořt" w:date="2021-10-19T21:55:00Z">
        <w:r w:rsidR="00EC4587">
          <w:rPr>
            <w:rFonts w:ascii="Times" w:hAnsi="Times"/>
            <w:lang w:val="cs-CZ"/>
          </w:rPr>
          <w:t>ačkoliv</w:t>
        </w:r>
        <w:r w:rsidR="00EC4587">
          <w:rPr>
            <w:rFonts w:ascii="Times" w:hAnsi="Times"/>
            <w:lang w:val="cs-CZ"/>
          </w:rPr>
          <w:t xml:space="preserve"> </w:t>
        </w:r>
      </w:ins>
      <w:r>
        <w:rPr>
          <w:rFonts w:ascii="Times" w:hAnsi="Times"/>
          <w:lang w:val="cs-CZ"/>
        </w:rPr>
        <w:t>se</w:t>
      </w:r>
      <w:r w:rsidR="00D317FA">
        <w:rPr>
          <w:rFonts w:ascii="Times" w:hAnsi="Times"/>
          <w:lang w:val="cs-CZ"/>
        </w:rPr>
        <w:t xml:space="preserve"> předměty, které bych ráda v jarním semestru absolvovala, příliš netýkají mé diplomové práce, </w:t>
      </w:r>
      <w:ins w:id="4" w:author="Tadeáš Fořt" w:date="2021-10-19T21:55:00Z">
        <w:r w:rsidR="00EC4587">
          <w:rPr>
            <w:rFonts w:ascii="Times" w:hAnsi="Times"/>
            <w:lang w:val="cs-CZ"/>
          </w:rPr>
          <w:t>j</w:t>
        </w:r>
      </w:ins>
      <w:del w:id="5" w:author="Tadeáš Fořt" w:date="2021-10-19T21:55:00Z">
        <w:r w:rsidDel="00EC4587">
          <w:rPr>
            <w:rFonts w:ascii="Times" w:hAnsi="Times"/>
            <w:lang w:val="cs-CZ"/>
          </w:rPr>
          <w:delText>J</w:delText>
        </w:r>
      </w:del>
      <w:r>
        <w:rPr>
          <w:rFonts w:ascii="Times" w:hAnsi="Times"/>
          <w:lang w:val="cs-CZ"/>
        </w:rPr>
        <w:t xml:space="preserve">sou to </w:t>
      </w:r>
      <w:del w:id="6" w:author="Tadeáš Fořt" w:date="2021-10-19T21:55:00Z">
        <w:r w:rsidDel="00EC4587">
          <w:rPr>
            <w:rFonts w:ascii="Times" w:hAnsi="Times"/>
            <w:lang w:val="cs-CZ"/>
          </w:rPr>
          <w:delText xml:space="preserve">však </w:delText>
        </w:r>
      </w:del>
      <w:r>
        <w:rPr>
          <w:rFonts w:ascii="Times" w:hAnsi="Times"/>
          <w:lang w:val="cs-CZ"/>
        </w:rPr>
        <w:t xml:space="preserve">předměty, které se </w:t>
      </w:r>
      <w:r w:rsidR="00D317FA">
        <w:rPr>
          <w:rFonts w:ascii="Times" w:hAnsi="Times"/>
          <w:lang w:val="cs-CZ"/>
        </w:rPr>
        <w:t xml:space="preserve">věnují tématům, o které se již delší dobu zajímám, a ve kterých bych uvítala strukturu, kterou mi američtí </w:t>
      </w:r>
      <w:r w:rsidR="00237D71">
        <w:rPr>
          <w:rFonts w:ascii="Times" w:hAnsi="Times"/>
          <w:lang w:val="cs-CZ"/>
        </w:rPr>
        <w:t>vyučující</w:t>
      </w:r>
      <w:r w:rsidR="00D317FA">
        <w:rPr>
          <w:rFonts w:ascii="Times" w:hAnsi="Times"/>
          <w:lang w:val="cs-CZ"/>
        </w:rPr>
        <w:t xml:space="preserve"> mohou </w:t>
      </w:r>
      <w:commentRangeStart w:id="7"/>
      <w:r w:rsidR="00D317FA">
        <w:rPr>
          <w:rFonts w:ascii="Times" w:hAnsi="Times"/>
          <w:lang w:val="cs-CZ"/>
        </w:rPr>
        <w:t>nabídnout</w:t>
      </w:r>
      <w:commentRangeEnd w:id="7"/>
      <w:r w:rsidR="00EC4587">
        <w:rPr>
          <w:rStyle w:val="CommentReference"/>
        </w:rPr>
        <w:commentReference w:id="7"/>
      </w:r>
      <w:r w:rsidR="00D317FA">
        <w:rPr>
          <w:rFonts w:ascii="Times" w:hAnsi="Times"/>
          <w:lang w:val="cs-CZ"/>
        </w:rPr>
        <w:t xml:space="preserve">. Mezi tyto předměty patří Sociální historie amerických žen ve 20. století, Politika rasy a etnicity ve Spojených státech, </w:t>
      </w:r>
      <w:r w:rsidR="00237D71">
        <w:rPr>
          <w:rFonts w:ascii="Times" w:hAnsi="Times"/>
          <w:lang w:val="cs-CZ"/>
        </w:rPr>
        <w:t>či</w:t>
      </w:r>
      <w:r w:rsidR="00D317FA">
        <w:rPr>
          <w:rFonts w:ascii="Times" w:hAnsi="Times"/>
          <w:lang w:val="cs-CZ"/>
        </w:rPr>
        <w:t xml:space="preserve"> Americká demokracie. </w:t>
      </w:r>
      <w:r w:rsidR="00237D71">
        <w:rPr>
          <w:rFonts w:ascii="Times" w:hAnsi="Times"/>
          <w:lang w:val="cs-CZ"/>
        </w:rPr>
        <w:t xml:space="preserve">Věřím, že studium těchto kurzů, ve spojení </w:t>
      </w:r>
      <w:r>
        <w:rPr>
          <w:rFonts w:ascii="Times" w:hAnsi="Times"/>
          <w:lang w:val="cs-CZ"/>
        </w:rPr>
        <w:t xml:space="preserve">s tamějším životem, mi pomůže lépe porozumět americké </w:t>
      </w:r>
      <w:commentRangeStart w:id="8"/>
      <w:r>
        <w:rPr>
          <w:rFonts w:ascii="Times" w:hAnsi="Times"/>
          <w:lang w:val="cs-CZ"/>
        </w:rPr>
        <w:t>společnosti</w:t>
      </w:r>
      <w:commentRangeEnd w:id="8"/>
      <w:r w:rsidR="00EC4587">
        <w:rPr>
          <w:rStyle w:val="CommentReference"/>
        </w:rPr>
        <w:commentReference w:id="8"/>
      </w:r>
      <w:r>
        <w:rPr>
          <w:rFonts w:ascii="Times" w:hAnsi="Times"/>
          <w:lang w:val="cs-CZ"/>
        </w:rPr>
        <w:t>. A finanční příspěvek z Fondu mobility UK by byl velkou pomocí ve splnění mého dlouholetého snu.</w:t>
      </w:r>
    </w:p>
    <w:p w14:paraId="3D6DC127" w14:textId="3697CF88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7901707D" w14:textId="6EB9B3C9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Děkuji za Váš čas strávený nad mou žádostí. </w:t>
      </w:r>
    </w:p>
    <w:p w14:paraId="653324A5" w14:textId="7611CD3E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10A5B56E" w14:textId="77777777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 xml:space="preserve">S úctou, </w:t>
      </w:r>
    </w:p>
    <w:p w14:paraId="3E1482DC" w14:textId="77777777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</w:p>
    <w:p w14:paraId="6DA8081E" w14:textId="77777777" w:rsidR="00852754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t>Andrea Žižková</w:t>
      </w:r>
    </w:p>
    <w:p w14:paraId="23FBB4AB" w14:textId="48F1571E" w:rsidR="00852754" w:rsidRPr="00711A00" w:rsidRDefault="00852754" w:rsidP="00D317FA">
      <w:pPr>
        <w:spacing w:line="360" w:lineRule="auto"/>
        <w:jc w:val="both"/>
        <w:rPr>
          <w:rFonts w:ascii="Times" w:hAnsi="Times"/>
          <w:lang w:val="cs-CZ"/>
        </w:rPr>
      </w:pPr>
      <w:r>
        <w:rPr>
          <w:rFonts w:ascii="Times" w:hAnsi="Times"/>
          <w:lang w:val="cs-CZ"/>
        </w:rPr>
        <w:br/>
      </w:r>
      <w:r>
        <w:rPr>
          <w:rFonts w:ascii="Times" w:hAnsi="Times"/>
          <w:lang w:val="cs-CZ"/>
        </w:rPr>
        <w:br/>
      </w:r>
    </w:p>
    <w:p w14:paraId="07328E97" w14:textId="77777777" w:rsidR="00D317FA" w:rsidRDefault="00D317FA"/>
    <w:sectPr w:rsidR="00D31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Tadeáš Fořt" w:date="2021-10-19T21:56:00Z" w:initials="TF">
    <w:p w14:paraId="5C3BFBE0" w14:textId="23597244" w:rsidR="00EC4587" w:rsidRDefault="00EC4587">
      <w:pPr>
        <w:pStyle w:val="CommentText"/>
      </w:pPr>
      <w:r>
        <w:rPr>
          <w:rStyle w:val="CommentReference"/>
        </w:rPr>
        <w:annotationRef/>
      </w:r>
      <w:proofErr w:type="spellStart"/>
      <w:r>
        <w:t>Nevím</w:t>
      </w:r>
      <w:proofErr w:type="spellEnd"/>
      <w:r>
        <w:t xml:space="preserve">, to </w:t>
      </w:r>
      <w:proofErr w:type="spellStart"/>
      <w:r>
        <w:t>bych</w:t>
      </w:r>
      <w:proofErr w:type="spellEnd"/>
      <w:r>
        <w:t xml:space="preserve"> </w:t>
      </w:r>
      <w:proofErr w:type="spellStart"/>
      <w:r>
        <w:t>trochu</w:t>
      </w:r>
      <w:proofErr w:type="spellEnd"/>
      <w:r>
        <w:t xml:space="preserve"> </w:t>
      </w:r>
      <w:proofErr w:type="spellStart"/>
      <w:r>
        <w:t>přepsal</w:t>
      </w:r>
      <w:proofErr w:type="spellEnd"/>
      <w:r>
        <w:t xml:space="preserve">. Je to </w:t>
      </w:r>
      <w:proofErr w:type="spellStart"/>
      <w:r>
        <w:t>strašně</w:t>
      </w:r>
      <w:proofErr w:type="spellEnd"/>
      <w:r>
        <w:t xml:space="preserve"> </w:t>
      </w:r>
      <w:proofErr w:type="spellStart"/>
      <w:r>
        <w:t>dlouhá</w:t>
      </w:r>
      <w:proofErr w:type="spellEnd"/>
      <w:r>
        <w:t xml:space="preserve"> </w:t>
      </w:r>
      <w:proofErr w:type="spellStart"/>
      <w:r>
        <w:t>věta</w:t>
      </w:r>
      <w:proofErr w:type="spellEnd"/>
      <w:r>
        <w:t xml:space="preserve">. </w:t>
      </w:r>
      <w:proofErr w:type="spellStart"/>
      <w:r>
        <w:t>Buď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to </w:t>
      </w:r>
      <w:proofErr w:type="spellStart"/>
      <w:r>
        <w:t>rozsekal</w:t>
      </w:r>
      <w:proofErr w:type="spellEnd"/>
      <w:r>
        <w:t xml:space="preserve"> do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takhle</w:t>
      </w:r>
      <w:proofErr w:type="spellEnd"/>
      <w:r>
        <w:t xml:space="preserve"> mi to </w:t>
      </w:r>
      <w:proofErr w:type="spellStart"/>
      <w:r>
        <w:t>přijde</w:t>
      </w:r>
      <w:proofErr w:type="spellEnd"/>
      <w:r>
        <w:t xml:space="preserve"> </w:t>
      </w:r>
      <w:proofErr w:type="spellStart"/>
      <w:r>
        <w:t>jazykově</w:t>
      </w:r>
      <w:proofErr w:type="spellEnd"/>
      <w:r>
        <w:t xml:space="preserve"> </w:t>
      </w:r>
      <w:proofErr w:type="spellStart"/>
      <w:r>
        <w:t>hrozně</w:t>
      </w:r>
      <w:proofErr w:type="spellEnd"/>
      <w:r>
        <w:t xml:space="preserve"> </w:t>
      </w:r>
      <w:proofErr w:type="spellStart"/>
      <w:r>
        <w:t>kostrbatý:D</w:t>
      </w:r>
      <w:proofErr w:type="spellEnd"/>
    </w:p>
  </w:comment>
  <w:comment w:id="8" w:author="Tadeáš Fořt" w:date="2021-10-19T21:56:00Z" w:initials="TF">
    <w:p w14:paraId="398165C8" w14:textId="633F11B0" w:rsidR="00EC4587" w:rsidRDefault="00EC4587">
      <w:pPr>
        <w:pStyle w:val="CommentText"/>
      </w:pPr>
      <w:r>
        <w:rPr>
          <w:rStyle w:val="CommentReference"/>
        </w:rPr>
        <w:annotationRef/>
      </w:r>
      <w:proofErr w:type="spellStart"/>
      <w:r>
        <w:t>Proč</w:t>
      </w:r>
      <w:proofErr w:type="spellEnd"/>
      <w:r>
        <w:t xml:space="preserve"> </w:t>
      </w:r>
      <w:proofErr w:type="spellStart"/>
      <w:r>
        <w:t>chceš</w:t>
      </w:r>
      <w:proofErr w:type="spellEnd"/>
      <w:r>
        <w:t xml:space="preserve"> </w:t>
      </w:r>
      <w:proofErr w:type="spellStart"/>
      <w:r>
        <w:t>lépe</w:t>
      </w:r>
      <w:proofErr w:type="spellEnd"/>
      <w:r>
        <w:t xml:space="preserve"> </w:t>
      </w:r>
      <w:proofErr w:type="spellStart"/>
      <w:r>
        <w:t>porozumět</w:t>
      </w:r>
      <w:proofErr w:type="spellEnd"/>
      <w:r>
        <w:t xml:space="preserve"> </w:t>
      </w:r>
      <w:proofErr w:type="spellStart"/>
      <w:r>
        <w:t>americké</w:t>
      </w:r>
      <w:proofErr w:type="spellEnd"/>
      <w:r>
        <w:t xml:space="preserve"> </w:t>
      </w:r>
      <w:proofErr w:type="spellStart"/>
      <w:r>
        <w:t>společnosti</w:t>
      </w:r>
      <w:proofErr w:type="spellEnd"/>
      <w:r>
        <w:t xml:space="preserve">? To </w:t>
      </w:r>
      <w:proofErr w:type="spellStart"/>
      <w:r>
        <w:t>neříkáš</w:t>
      </w:r>
      <w:proofErr w:type="spellEnd"/>
      <w:r>
        <w:t xml:space="preserve">, </w:t>
      </w:r>
      <w:proofErr w:type="spellStart"/>
      <w:r>
        <w:t>určitě</w:t>
      </w:r>
      <w:proofErr w:type="spellEnd"/>
      <w:r>
        <w:t xml:space="preserve"> </w:t>
      </w:r>
      <w:proofErr w:type="spellStart"/>
      <w:r>
        <w:t>doplň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3BFBE0" w15:done="0"/>
  <w15:commentEx w15:paraId="398165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9BD70" w16cex:dateUtc="2021-10-19T19:56:00Z"/>
  <w16cex:commentExtensible w16cex:durableId="2519BD92" w16cex:dateUtc="2021-10-19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3BFBE0" w16cid:durableId="2519BD70"/>
  <w16cid:commentId w16cid:paraId="398165C8" w16cid:durableId="2519BD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皠ඦ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deáš Fořt">
    <w15:presenceInfo w15:providerId="None" w15:userId="Tadeáš Foř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FA"/>
    <w:rsid w:val="00237D71"/>
    <w:rsid w:val="00550F16"/>
    <w:rsid w:val="00852754"/>
    <w:rsid w:val="00B9529A"/>
    <w:rsid w:val="00D317FA"/>
    <w:rsid w:val="00EC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EEDF"/>
  <w15:chartTrackingRefBased/>
  <w15:docId w15:val="{397372B0-3741-F149-AF56-B8BA1CBA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4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5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5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Žižková</dc:creator>
  <cp:keywords/>
  <dc:description/>
  <cp:lastModifiedBy>Tadeáš Fořt</cp:lastModifiedBy>
  <cp:revision>5</cp:revision>
  <dcterms:created xsi:type="dcterms:W3CDTF">2021-10-19T18:57:00Z</dcterms:created>
  <dcterms:modified xsi:type="dcterms:W3CDTF">2021-10-19T19:56:00Z</dcterms:modified>
</cp:coreProperties>
</file>